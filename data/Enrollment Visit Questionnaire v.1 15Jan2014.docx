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88" w:rsidRDefault="00C30488" w:rsidP="00FD21D2">
      <w:pPr>
        <w:spacing w:after="0"/>
        <w:jc w:val="center"/>
        <w:rPr>
          <w:rFonts w:ascii="Arial" w:hAnsi="Arial"/>
          <w:b/>
        </w:rPr>
      </w:pPr>
    </w:p>
    <w:p w:rsidR="00043571" w:rsidRDefault="00043571" w:rsidP="00FD21D2">
      <w:pPr>
        <w:spacing w:after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Enrollment</w:t>
      </w:r>
      <w:r w:rsidR="00855D99">
        <w:rPr>
          <w:rFonts w:ascii="Arial" w:hAnsi="Arial"/>
          <w:b/>
        </w:rPr>
        <w:t xml:space="preserve"> Visit</w:t>
      </w:r>
      <w:r>
        <w:rPr>
          <w:rFonts w:ascii="Arial" w:hAnsi="Arial"/>
          <w:b/>
        </w:rPr>
        <w:t xml:space="preserve"> Questionnaire</w:t>
      </w:r>
    </w:p>
    <w:p w:rsidR="00043571" w:rsidRDefault="00043571" w:rsidP="00FD21D2">
      <w:pPr>
        <w:spacing w:after="0"/>
        <w:rPr>
          <w:rFonts w:ascii="Arial" w:hAnsi="Arial"/>
          <w:b/>
        </w:rPr>
      </w:pPr>
    </w:p>
    <w:p w:rsidR="00EB4DB4" w:rsidRDefault="00CC6F8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1) </w:t>
      </w:r>
      <w:r w:rsidR="00043571">
        <w:rPr>
          <w:rFonts w:ascii="Arial" w:hAnsi="Arial"/>
        </w:rPr>
        <w:t xml:space="preserve">Have you </w:t>
      </w:r>
      <w:r>
        <w:rPr>
          <w:rFonts w:ascii="Arial" w:hAnsi="Arial"/>
        </w:rPr>
        <w:t xml:space="preserve">ever </w:t>
      </w:r>
      <w:r w:rsidR="00043571">
        <w:rPr>
          <w:rFonts w:ascii="Arial" w:hAnsi="Arial"/>
        </w:rPr>
        <w:t xml:space="preserve">had a urinary tract infection (UTI)?  </w:t>
      </w:r>
    </w:p>
    <w:p w:rsidR="00FD21D2" w:rsidRDefault="00EB4DB4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43571" w:rsidRPr="00EB4DB4">
        <w:rPr>
          <w:rFonts w:ascii="Arial" w:hAnsi="Arial"/>
          <w:i/>
          <w:sz w:val="22"/>
          <w:szCs w:val="22"/>
        </w:rPr>
        <w:t>(</w:t>
      </w:r>
      <w:proofErr w:type="gramStart"/>
      <w:r w:rsidR="00043571" w:rsidRPr="00EB4DB4">
        <w:rPr>
          <w:rFonts w:ascii="Arial" w:hAnsi="Arial"/>
          <w:i/>
          <w:sz w:val="22"/>
          <w:szCs w:val="22"/>
        </w:rPr>
        <w:t>circle</w:t>
      </w:r>
      <w:proofErr w:type="gramEnd"/>
      <w:r w:rsidR="00043571" w:rsidRPr="00EB4DB4">
        <w:rPr>
          <w:rFonts w:ascii="Arial" w:hAnsi="Arial"/>
          <w:i/>
          <w:sz w:val="22"/>
          <w:szCs w:val="22"/>
        </w:rPr>
        <w:t xml:space="preserve"> </w:t>
      </w:r>
      <w:r w:rsidR="00492974" w:rsidRPr="00EB4DB4">
        <w:rPr>
          <w:rFonts w:ascii="Arial" w:hAnsi="Arial"/>
          <w:i/>
          <w:sz w:val="22"/>
          <w:szCs w:val="22"/>
        </w:rPr>
        <w:t>yes or no</w:t>
      </w:r>
      <w:r w:rsidRPr="00EB4DB4">
        <w:rPr>
          <w:rFonts w:ascii="Arial" w:hAnsi="Arial"/>
          <w:i/>
          <w:sz w:val="22"/>
          <w:szCs w:val="22"/>
        </w:rPr>
        <w:t>)</w:t>
      </w:r>
      <w:r>
        <w:rPr>
          <w:rFonts w:ascii="Arial" w:hAnsi="Arial"/>
        </w:rPr>
        <w:t xml:space="preserve"> YES</w:t>
      </w:r>
      <w:r>
        <w:rPr>
          <w:rFonts w:ascii="Arial" w:hAnsi="Arial"/>
        </w:rPr>
        <w:tab/>
      </w:r>
      <w:r w:rsidR="00043571">
        <w:rPr>
          <w:rFonts w:ascii="Arial" w:hAnsi="Arial"/>
        </w:rPr>
        <w:t>NO</w:t>
      </w:r>
    </w:p>
    <w:p w:rsidR="00043571" w:rsidRDefault="00043571" w:rsidP="00FD21D2">
      <w:pPr>
        <w:spacing w:after="0"/>
        <w:rPr>
          <w:rFonts w:ascii="Arial" w:hAnsi="Arial"/>
        </w:rPr>
      </w:pPr>
    </w:p>
    <w:p w:rsidR="00FD21D2" w:rsidRDefault="00077D9C" w:rsidP="00FD21D2">
      <w:pPr>
        <w:spacing w:after="0"/>
        <w:ind w:firstLine="720"/>
        <w:rPr>
          <w:rFonts w:ascii="Arial" w:hAnsi="Arial"/>
        </w:rPr>
      </w:pPr>
      <w:r>
        <w:rPr>
          <w:rFonts w:ascii="Arial" w:hAnsi="Arial"/>
        </w:rPr>
        <w:t xml:space="preserve">If yes, at approximately </w:t>
      </w:r>
      <w:r w:rsidR="00043571">
        <w:rPr>
          <w:rFonts w:ascii="Arial" w:hAnsi="Arial"/>
        </w:rPr>
        <w:t>what age</w:t>
      </w:r>
      <w:r w:rsidR="007031EF">
        <w:rPr>
          <w:rFonts w:ascii="Arial" w:hAnsi="Arial"/>
        </w:rPr>
        <w:t xml:space="preserve"> was your first UTI?</w:t>
      </w:r>
      <w:r w:rsidR="007031EF">
        <w:rPr>
          <w:rFonts w:ascii="Arial" w:hAnsi="Arial"/>
        </w:rPr>
        <w:tab/>
      </w:r>
      <w:r>
        <w:rPr>
          <w:rFonts w:ascii="Arial" w:hAnsi="Arial"/>
        </w:rPr>
        <w:t>____</w:t>
      </w:r>
      <w:r w:rsidR="00043571">
        <w:rPr>
          <w:rFonts w:ascii="Arial" w:hAnsi="Arial"/>
        </w:rPr>
        <w:t xml:space="preserve"> years old</w:t>
      </w:r>
    </w:p>
    <w:p w:rsidR="00043571" w:rsidRPr="00077D9C" w:rsidRDefault="00043571" w:rsidP="00FD21D2">
      <w:pPr>
        <w:spacing w:after="0"/>
        <w:ind w:firstLine="720"/>
        <w:rPr>
          <w:rFonts w:ascii="Arial" w:hAnsi="Arial"/>
        </w:rPr>
      </w:pPr>
    </w:p>
    <w:p w:rsidR="00043571" w:rsidRPr="00043571" w:rsidRDefault="00043571" w:rsidP="00FD21D2">
      <w:pPr>
        <w:spacing w:after="0"/>
        <w:ind w:firstLine="720"/>
        <w:rPr>
          <w:rFonts w:ascii="Arial" w:hAnsi="Arial"/>
        </w:rPr>
      </w:pPr>
      <w:r>
        <w:rPr>
          <w:rFonts w:ascii="Arial" w:hAnsi="Arial"/>
        </w:rPr>
        <w:t>If y</w:t>
      </w:r>
      <w:r w:rsidR="007031EF">
        <w:rPr>
          <w:rFonts w:ascii="Arial" w:hAnsi="Arial"/>
        </w:rPr>
        <w:t>es, how often do you have UTIs</w:t>
      </w:r>
      <w:r w:rsidR="00077D9C">
        <w:rPr>
          <w:rFonts w:ascii="Arial" w:hAnsi="Arial"/>
        </w:rPr>
        <w:t xml:space="preserve"> on average</w:t>
      </w:r>
      <w:r w:rsidR="007031EF">
        <w:rPr>
          <w:rFonts w:ascii="Arial" w:hAnsi="Arial"/>
        </w:rPr>
        <w:t>?</w:t>
      </w:r>
      <w:r w:rsidR="007031EF">
        <w:rPr>
          <w:rFonts w:ascii="Arial" w:hAnsi="Arial"/>
        </w:rPr>
        <w:tab/>
      </w:r>
      <w:r w:rsidR="00077D9C">
        <w:rPr>
          <w:rFonts w:ascii="Arial" w:hAnsi="Arial"/>
        </w:rPr>
        <w:t xml:space="preserve">____ </w:t>
      </w:r>
      <w:r>
        <w:rPr>
          <w:rFonts w:ascii="Arial" w:hAnsi="Arial"/>
        </w:rPr>
        <w:t>per year</w:t>
      </w:r>
    </w:p>
    <w:p w:rsidR="00FD21D2" w:rsidRDefault="00FD21D2" w:rsidP="00FD21D2">
      <w:pPr>
        <w:spacing w:after="0"/>
        <w:rPr>
          <w:rFonts w:ascii="Arial" w:hAnsi="Arial"/>
        </w:rPr>
      </w:pPr>
    </w:p>
    <w:p w:rsidR="00043571" w:rsidRDefault="00043571" w:rsidP="00FD21D2">
      <w:pPr>
        <w:spacing w:after="0"/>
        <w:rPr>
          <w:rFonts w:ascii="Arial" w:hAnsi="Arial"/>
        </w:rPr>
      </w:pPr>
    </w:p>
    <w:p w:rsidR="0014145F" w:rsidRPr="00672DF7" w:rsidRDefault="00CC6F8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2) </w:t>
      </w:r>
      <w:r w:rsidR="00FD21D2">
        <w:rPr>
          <w:rFonts w:ascii="Arial" w:hAnsi="Arial"/>
        </w:rPr>
        <w:t>Do you have any</w:t>
      </w:r>
      <w:r w:rsidR="00672DF7">
        <w:rPr>
          <w:rFonts w:ascii="Arial" w:hAnsi="Arial"/>
        </w:rPr>
        <w:t xml:space="preserve"> </w:t>
      </w:r>
      <w:r w:rsidR="0014145F">
        <w:rPr>
          <w:rFonts w:ascii="Arial" w:hAnsi="Arial"/>
        </w:rPr>
        <w:t>immediate</w:t>
      </w:r>
      <w:r w:rsidR="00672DF7">
        <w:rPr>
          <w:rFonts w:ascii="Arial" w:hAnsi="Arial"/>
        </w:rPr>
        <w:t>, female</w:t>
      </w:r>
      <w:r w:rsidR="00FD21D2">
        <w:rPr>
          <w:rFonts w:ascii="Arial" w:hAnsi="Arial"/>
        </w:rPr>
        <w:t xml:space="preserve"> </w:t>
      </w:r>
      <w:r w:rsidR="00043571">
        <w:rPr>
          <w:rFonts w:ascii="Arial" w:hAnsi="Arial"/>
        </w:rPr>
        <w:t>family members</w:t>
      </w:r>
      <w:r w:rsidR="0014145F">
        <w:rPr>
          <w:rFonts w:ascii="Arial" w:hAnsi="Arial"/>
        </w:rPr>
        <w:t xml:space="preserve"> (</w:t>
      </w:r>
      <w:r w:rsidR="0014145F">
        <w:rPr>
          <w:rFonts w:ascii="Arial" w:hAnsi="Arial"/>
          <w:i/>
        </w:rPr>
        <w:t>e.g. Sister, Mother</w:t>
      </w:r>
      <w:r w:rsidR="0014145F">
        <w:rPr>
          <w:rFonts w:ascii="Arial" w:hAnsi="Arial"/>
        </w:rPr>
        <w:t>)</w:t>
      </w:r>
      <w:r w:rsidR="00043571">
        <w:rPr>
          <w:rFonts w:ascii="Arial" w:hAnsi="Arial"/>
        </w:rPr>
        <w:t xml:space="preserve"> </w:t>
      </w:r>
      <w:r w:rsidR="00A52020">
        <w:rPr>
          <w:rFonts w:ascii="Arial" w:hAnsi="Arial"/>
        </w:rPr>
        <w:t xml:space="preserve">who </w:t>
      </w:r>
      <w:r w:rsidR="00043571">
        <w:rPr>
          <w:rFonts w:ascii="Arial" w:hAnsi="Arial"/>
        </w:rPr>
        <w:t xml:space="preserve">have </w:t>
      </w:r>
      <w:r w:rsidR="00FD21D2">
        <w:rPr>
          <w:rFonts w:ascii="Arial" w:hAnsi="Arial"/>
        </w:rPr>
        <w:t xml:space="preserve">frequent </w:t>
      </w:r>
      <w:r w:rsidR="00043571">
        <w:rPr>
          <w:rFonts w:ascii="Arial" w:hAnsi="Arial"/>
        </w:rPr>
        <w:t>UTIs?</w:t>
      </w:r>
      <w:r w:rsidR="00FD21D2">
        <w:rPr>
          <w:rFonts w:ascii="Arial" w:hAnsi="Arial"/>
        </w:rPr>
        <w:t xml:space="preserve"> Please list </w:t>
      </w:r>
      <w:r w:rsidR="00672DF7">
        <w:rPr>
          <w:rFonts w:ascii="Arial" w:hAnsi="Arial"/>
        </w:rPr>
        <w:t>their relationship to you below</w:t>
      </w:r>
      <w:r w:rsidR="0014145F">
        <w:rPr>
          <w:rFonts w:ascii="Arial" w:hAnsi="Arial"/>
        </w:rPr>
        <w:t xml:space="preserve"> (</w:t>
      </w:r>
      <w:r w:rsidR="0014145F">
        <w:rPr>
          <w:rFonts w:ascii="Arial" w:hAnsi="Arial"/>
          <w:i/>
        </w:rPr>
        <w:t>no names</w:t>
      </w:r>
      <w:r w:rsidR="0014145F">
        <w:rPr>
          <w:rFonts w:ascii="Arial" w:hAnsi="Arial"/>
        </w:rPr>
        <w:t>)</w:t>
      </w:r>
      <w:r w:rsidR="00672DF7">
        <w:rPr>
          <w:rFonts w:ascii="Arial" w:hAnsi="Arial"/>
        </w:rPr>
        <w:t>.</w:t>
      </w:r>
    </w:p>
    <w:p w:rsidR="00C30488" w:rsidRDefault="00C30488" w:rsidP="00C30488">
      <w:pPr>
        <w:spacing w:after="0"/>
        <w:rPr>
          <w:rFonts w:ascii="Arial" w:hAnsi="Arial"/>
        </w:rPr>
      </w:pPr>
    </w:p>
    <w:p w:rsidR="00C30488" w:rsidRDefault="00C30488" w:rsidP="00C30488">
      <w:pPr>
        <w:spacing w:after="0"/>
        <w:rPr>
          <w:rFonts w:ascii="Arial" w:hAnsi="Arial"/>
        </w:rPr>
      </w:pPr>
      <w:r>
        <w:rPr>
          <w:rFonts w:ascii="Arial" w:hAnsi="Arial"/>
        </w:rPr>
        <w:t>______________________</w:t>
      </w:r>
      <w:r>
        <w:rPr>
          <w:rFonts w:ascii="Arial" w:hAnsi="Arial"/>
        </w:rPr>
        <w:tab/>
        <w:t>______________________</w:t>
      </w:r>
    </w:p>
    <w:p w:rsidR="00C30488" w:rsidRDefault="00C30488" w:rsidP="00C30488">
      <w:pPr>
        <w:spacing w:after="0"/>
        <w:rPr>
          <w:rFonts w:ascii="Arial" w:hAnsi="Arial"/>
        </w:rPr>
      </w:pPr>
    </w:p>
    <w:p w:rsidR="00C30488" w:rsidRDefault="00C30488" w:rsidP="00C30488">
      <w:pPr>
        <w:spacing w:after="0"/>
        <w:rPr>
          <w:rFonts w:ascii="Arial" w:hAnsi="Arial"/>
        </w:rPr>
      </w:pPr>
      <w:r>
        <w:rPr>
          <w:rFonts w:ascii="Arial" w:hAnsi="Arial"/>
        </w:rPr>
        <w:t>______________________</w:t>
      </w:r>
      <w:r>
        <w:rPr>
          <w:rFonts w:ascii="Arial" w:hAnsi="Arial"/>
        </w:rPr>
        <w:tab/>
        <w:t>______________________</w:t>
      </w:r>
    </w:p>
    <w:p w:rsidR="00C30488" w:rsidRDefault="00C30488" w:rsidP="00C30488">
      <w:pPr>
        <w:spacing w:after="0"/>
        <w:rPr>
          <w:rFonts w:ascii="Arial" w:hAnsi="Arial"/>
        </w:rPr>
      </w:pPr>
    </w:p>
    <w:p w:rsidR="00C30488" w:rsidRDefault="00C30488" w:rsidP="00C30488">
      <w:pPr>
        <w:spacing w:after="0"/>
        <w:rPr>
          <w:rFonts w:ascii="Arial" w:hAnsi="Arial"/>
        </w:rPr>
      </w:pPr>
      <w:r>
        <w:rPr>
          <w:rFonts w:ascii="Arial" w:hAnsi="Arial"/>
        </w:rPr>
        <w:t>______________________</w:t>
      </w:r>
      <w:r>
        <w:rPr>
          <w:rFonts w:ascii="Arial" w:hAnsi="Arial"/>
        </w:rPr>
        <w:tab/>
        <w:t>______________________</w:t>
      </w:r>
    </w:p>
    <w:p w:rsidR="00C30488" w:rsidRDefault="00C30488" w:rsidP="00C30488">
      <w:pPr>
        <w:spacing w:after="0"/>
        <w:rPr>
          <w:rFonts w:ascii="Arial" w:hAnsi="Arial"/>
        </w:rPr>
      </w:pPr>
    </w:p>
    <w:p w:rsidR="00530853" w:rsidRDefault="00CC6F8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3) </w:t>
      </w:r>
      <w:r w:rsidR="0014145F">
        <w:rPr>
          <w:rFonts w:ascii="Arial" w:hAnsi="Arial"/>
        </w:rPr>
        <w:t>Have you taken antibiotics in the past three (3) months</w:t>
      </w:r>
      <w:r w:rsidR="00530853">
        <w:rPr>
          <w:rFonts w:ascii="Arial" w:hAnsi="Arial"/>
        </w:rPr>
        <w:t xml:space="preserve"> for any reason</w:t>
      </w:r>
      <w:r w:rsidR="0014145F">
        <w:rPr>
          <w:rFonts w:ascii="Arial" w:hAnsi="Arial"/>
        </w:rPr>
        <w:t>?</w:t>
      </w:r>
    </w:p>
    <w:p w:rsidR="0014145F" w:rsidRDefault="00EB4DB4" w:rsidP="00FD21D2">
      <w:pPr>
        <w:spacing w:after="0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14145F" w:rsidRPr="00EB4DB4">
        <w:rPr>
          <w:rFonts w:ascii="Arial" w:hAnsi="Arial"/>
          <w:sz w:val="22"/>
          <w:szCs w:val="22"/>
        </w:rPr>
        <w:t>(</w:t>
      </w:r>
      <w:proofErr w:type="gramStart"/>
      <w:r w:rsidR="0014145F" w:rsidRPr="00EB4DB4">
        <w:rPr>
          <w:rFonts w:ascii="Arial" w:hAnsi="Arial"/>
          <w:i/>
          <w:sz w:val="22"/>
          <w:szCs w:val="22"/>
        </w:rPr>
        <w:t>circle</w:t>
      </w:r>
      <w:proofErr w:type="gramEnd"/>
      <w:r w:rsidR="0014145F" w:rsidRPr="00EB4DB4">
        <w:rPr>
          <w:rFonts w:ascii="Arial" w:hAnsi="Arial"/>
          <w:i/>
          <w:sz w:val="22"/>
          <w:szCs w:val="22"/>
        </w:rPr>
        <w:t xml:space="preserve"> </w:t>
      </w:r>
      <w:r w:rsidR="00492974" w:rsidRPr="00EB4DB4">
        <w:rPr>
          <w:rFonts w:ascii="Arial" w:hAnsi="Arial"/>
          <w:i/>
          <w:sz w:val="22"/>
          <w:szCs w:val="22"/>
        </w:rPr>
        <w:t>yes or no</w:t>
      </w:r>
      <w:r w:rsidR="0014145F" w:rsidRPr="00EB4DB4">
        <w:rPr>
          <w:rFonts w:ascii="Arial" w:hAnsi="Arial"/>
          <w:sz w:val="22"/>
          <w:szCs w:val="22"/>
        </w:rPr>
        <w:t>)</w:t>
      </w:r>
      <w:r>
        <w:rPr>
          <w:rFonts w:ascii="Arial" w:hAnsi="Arial"/>
        </w:rPr>
        <w:t xml:space="preserve"> </w:t>
      </w:r>
      <w:r w:rsidR="0014145F">
        <w:rPr>
          <w:rFonts w:ascii="Arial" w:hAnsi="Arial"/>
        </w:rPr>
        <w:t>YES</w:t>
      </w:r>
      <w:r w:rsidR="0014145F">
        <w:rPr>
          <w:rFonts w:ascii="Arial" w:hAnsi="Arial"/>
        </w:rPr>
        <w:tab/>
        <w:t>NO</w:t>
      </w:r>
    </w:p>
    <w:p w:rsidR="0014145F" w:rsidRDefault="0014145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</w:p>
    <w:p w:rsidR="00077D9C" w:rsidRDefault="0014145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>If yes, what antibiotic?</w:t>
      </w:r>
      <w:r w:rsidR="00077D9C">
        <w:rPr>
          <w:rFonts w:ascii="Arial" w:hAnsi="Arial"/>
        </w:rPr>
        <w:t xml:space="preserve"> (</w:t>
      </w:r>
      <w:proofErr w:type="gramStart"/>
      <w:r w:rsidR="00077D9C">
        <w:rPr>
          <w:rFonts w:ascii="Arial" w:hAnsi="Arial"/>
          <w:i/>
        </w:rPr>
        <w:t>leave</w:t>
      </w:r>
      <w:proofErr w:type="gramEnd"/>
      <w:r w:rsidR="00077D9C">
        <w:rPr>
          <w:rFonts w:ascii="Arial" w:hAnsi="Arial"/>
          <w:i/>
        </w:rPr>
        <w:t xml:space="preserve"> blank if you don’t remember) </w:t>
      </w:r>
      <w:r>
        <w:rPr>
          <w:rFonts w:ascii="Arial" w:hAnsi="Arial"/>
        </w:rPr>
        <w:t>______</w:t>
      </w:r>
      <w:r w:rsidR="002A3DE6">
        <w:rPr>
          <w:rFonts w:ascii="Arial" w:hAnsi="Arial"/>
        </w:rPr>
        <w:t>___________</w:t>
      </w:r>
    </w:p>
    <w:p w:rsidR="00077D9C" w:rsidRDefault="00077D9C" w:rsidP="00FD21D2">
      <w:pPr>
        <w:spacing w:after="0"/>
        <w:rPr>
          <w:rFonts w:ascii="Arial" w:hAnsi="Arial"/>
        </w:rPr>
      </w:pPr>
    </w:p>
    <w:p w:rsidR="00077D9C" w:rsidRPr="00D93B23" w:rsidRDefault="00077D9C" w:rsidP="00077D9C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>If yes, when did you fi</w:t>
      </w:r>
      <w:bookmarkStart w:id="0" w:name="_GoBack"/>
      <w:bookmarkEnd w:id="0"/>
      <w:r>
        <w:rPr>
          <w:rFonts w:ascii="Arial" w:hAnsi="Arial"/>
        </w:rPr>
        <w:t xml:space="preserve">nish taking the </w:t>
      </w:r>
      <w:r w:rsidR="00672DF7">
        <w:rPr>
          <w:rFonts w:ascii="Arial" w:hAnsi="Arial"/>
        </w:rPr>
        <w:t>antibiotic</w:t>
      </w:r>
      <w:r>
        <w:rPr>
          <w:rFonts w:ascii="Arial" w:hAnsi="Arial"/>
        </w:rPr>
        <w:t xml:space="preserve">? </w:t>
      </w:r>
      <w:r>
        <w:rPr>
          <w:rFonts w:ascii="Arial" w:hAnsi="Arial"/>
        </w:rPr>
        <w:tab/>
        <w:t xml:space="preserve">       ________ </w:t>
      </w:r>
      <w:proofErr w:type="gramStart"/>
      <w:r>
        <w:rPr>
          <w:rFonts w:ascii="Arial" w:hAnsi="Arial"/>
        </w:rPr>
        <w:t>weeks</w:t>
      </w:r>
      <w:proofErr w:type="gramEnd"/>
      <w:r>
        <w:rPr>
          <w:rFonts w:ascii="Arial" w:hAnsi="Arial"/>
        </w:rPr>
        <w:t xml:space="preserve"> ago</w:t>
      </w:r>
    </w:p>
    <w:p w:rsidR="002A3DE6" w:rsidRDefault="002A3DE6" w:rsidP="00FD21D2">
      <w:pPr>
        <w:spacing w:after="0"/>
        <w:rPr>
          <w:rFonts w:ascii="Arial" w:hAnsi="Arial"/>
        </w:rPr>
      </w:pPr>
    </w:p>
    <w:p w:rsidR="00A52B31" w:rsidRDefault="00A52B31" w:rsidP="00FD21D2">
      <w:pPr>
        <w:spacing w:after="0"/>
        <w:rPr>
          <w:rFonts w:ascii="Arial" w:hAnsi="Arial"/>
        </w:rPr>
      </w:pPr>
    </w:p>
    <w:p w:rsidR="0014145F" w:rsidRDefault="0014145F" w:rsidP="00FD21D2">
      <w:pPr>
        <w:spacing w:after="0"/>
        <w:rPr>
          <w:rFonts w:ascii="Arial" w:hAnsi="Arial"/>
        </w:rPr>
      </w:pPr>
    </w:p>
    <w:p w:rsidR="0098781A" w:rsidRDefault="00CC6F8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4) </w:t>
      </w:r>
      <w:r w:rsidR="0098781A">
        <w:rPr>
          <w:rFonts w:ascii="Arial" w:hAnsi="Arial"/>
        </w:rPr>
        <w:t>In the last week, h</w:t>
      </w:r>
      <w:r w:rsidR="002A3DE6">
        <w:rPr>
          <w:rFonts w:ascii="Arial" w:hAnsi="Arial"/>
        </w:rPr>
        <w:t>ave you taken any non-steroidal anti-inflammat</w:t>
      </w:r>
      <w:r>
        <w:rPr>
          <w:rFonts w:ascii="Arial" w:hAnsi="Arial"/>
        </w:rPr>
        <w:t>ories (NSAIDs), such as Ibuprofen</w:t>
      </w:r>
      <w:r w:rsidR="0098781A">
        <w:rPr>
          <w:rFonts w:ascii="Arial" w:hAnsi="Arial"/>
        </w:rPr>
        <w:t xml:space="preserve"> or Aleve (Naproxen)? </w:t>
      </w:r>
      <w:r w:rsidR="00EB4DB4">
        <w:rPr>
          <w:rFonts w:ascii="Arial" w:hAnsi="Arial"/>
        </w:rPr>
        <w:tab/>
      </w:r>
      <w:r w:rsidR="0098781A" w:rsidRPr="00EB4DB4">
        <w:rPr>
          <w:rFonts w:ascii="Arial" w:hAnsi="Arial"/>
          <w:sz w:val="22"/>
          <w:szCs w:val="22"/>
        </w:rPr>
        <w:t>(</w:t>
      </w:r>
      <w:proofErr w:type="gramStart"/>
      <w:r w:rsidR="0098781A" w:rsidRPr="00EB4DB4">
        <w:rPr>
          <w:rFonts w:ascii="Arial" w:hAnsi="Arial"/>
          <w:i/>
          <w:sz w:val="22"/>
          <w:szCs w:val="22"/>
        </w:rPr>
        <w:t>circle</w:t>
      </w:r>
      <w:proofErr w:type="gramEnd"/>
      <w:r w:rsidR="0098781A" w:rsidRPr="00EB4DB4">
        <w:rPr>
          <w:rFonts w:ascii="Arial" w:hAnsi="Arial"/>
          <w:i/>
          <w:sz w:val="22"/>
          <w:szCs w:val="22"/>
        </w:rPr>
        <w:t xml:space="preserve"> </w:t>
      </w:r>
      <w:r w:rsidR="00492974" w:rsidRPr="00EB4DB4">
        <w:rPr>
          <w:rFonts w:ascii="Arial" w:hAnsi="Arial"/>
          <w:i/>
          <w:sz w:val="22"/>
          <w:szCs w:val="22"/>
        </w:rPr>
        <w:t>yes or no</w:t>
      </w:r>
      <w:r w:rsidR="0098781A" w:rsidRPr="00EB4DB4">
        <w:rPr>
          <w:rFonts w:ascii="Arial" w:hAnsi="Arial"/>
          <w:sz w:val="22"/>
          <w:szCs w:val="22"/>
        </w:rPr>
        <w:t>)</w:t>
      </w:r>
      <w:r w:rsidR="00EB4DB4">
        <w:rPr>
          <w:rFonts w:ascii="Arial" w:hAnsi="Arial"/>
        </w:rPr>
        <w:t xml:space="preserve"> </w:t>
      </w:r>
      <w:r>
        <w:rPr>
          <w:rFonts w:ascii="Arial" w:hAnsi="Arial"/>
        </w:rPr>
        <w:t>YES</w:t>
      </w:r>
      <w:r>
        <w:rPr>
          <w:rFonts w:ascii="Arial" w:hAnsi="Arial"/>
        </w:rPr>
        <w:tab/>
        <w:t>NO</w:t>
      </w:r>
    </w:p>
    <w:p w:rsidR="0098781A" w:rsidRDefault="0098781A" w:rsidP="00FD21D2">
      <w:pPr>
        <w:spacing w:after="0"/>
        <w:rPr>
          <w:rFonts w:ascii="Arial" w:hAnsi="Arial"/>
        </w:rPr>
      </w:pPr>
    </w:p>
    <w:p w:rsidR="007031EF" w:rsidRPr="007031EF" w:rsidRDefault="0098781A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>If yes, what kind? ______________________</w:t>
      </w:r>
      <w:r w:rsidRPr="0098781A">
        <w:rPr>
          <w:rFonts w:ascii="Arial" w:hAnsi="Arial"/>
        </w:rPr>
        <w:t xml:space="preserve"> </w:t>
      </w:r>
      <w:r w:rsidR="00CC6F8F"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:rsidR="00672DF7" w:rsidRDefault="00672DF7" w:rsidP="00FD21D2">
      <w:pPr>
        <w:spacing w:after="0"/>
        <w:rPr>
          <w:rFonts w:ascii="Arial" w:hAnsi="Arial"/>
          <w:b/>
        </w:rPr>
      </w:pPr>
    </w:p>
    <w:p w:rsidR="00672DF7" w:rsidRDefault="00672DF7" w:rsidP="00FD21D2">
      <w:pPr>
        <w:spacing w:after="0"/>
        <w:rPr>
          <w:rFonts w:ascii="Arial" w:hAnsi="Arial"/>
          <w:b/>
        </w:rPr>
      </w:pPr>
    </w:p>
    <w:p w:rsidR="00672DF7" w:rsidRDefault="00CC6F8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5) </w:t>
      </w:r>
      <w:r w:rsidR="00672DF7">
        <w:rPr>
          <w:rFonts w:ascii="Arial" w:hAnsi="Arial"/>
        </w:rPr>
        <w:t xml:space="preserve">Are you </w:t>
      </w:r>
      <w:r>
        <w:rPr>
          <w:rFonts w:ascii="Arial" w:hAnsi="Arial"/>
        </w:rPr>
        <w:t xml:space="preserve">currently </w:t>
      </w:r>
      <w:r w:rsidR="00672DF7">
        <w:rPr>
          <w:rFonts w:ascii="Arial" w:hAnsi="Arial"/>
        </w:rPr>
        <w:t xml:space="preserve">taking any medications? </w:t>
      </w:r>
      <w:r w:rsidR="00EB4DB4">
        <w:rPr>
          <w:rFonts w:ascii="Arial" w:hAnsi="Arial"/>
        </w:rPr>
        <w:tab/>
      </w:r>
      <w:r w:rsidR="00672DF7" w:rsidRPr="00EB4DB4">
        <w:rPr>
          <w:rFonts w:ascii="Arial" w:hAnsi="Arial"/>
          <w:sz w:val="22"/>
          <w:szCs w:val="22"/>
        </w:rPr>
        <w:t>(</w:t>
      </w:r>
      <w:proofErr w:type="gramStart"/>
      <w:r w:rsidR="00672DF7" w:rsidRPr="00EB4DB4">
        <w:rPr>
          <w:rFonts w:ascii="Arial" w:hAnsi="Arial"/>
          <w:i/>
          <w:sz w:val="22"/>
          <w:szCs w:val="22"/>
        </w:rPr>
        <w:t>circle</w:t>
      </w:r>
      <w:proofErr w:type="gramEnd"/>
      <w:r w:rsidR="00672DF7" w:rsidRPr="00EB4DB4">
        <w:rPr>
          <w:rFonts w:ascii="Arial" w:hAnsi="Arial"/>
          <w:i/>
          <w:sz w:val="22"/>
          <w:szCs w:val="22"/>
        </w:rPr>
        <w:t xml:space="preserve"> </w:t>
      </w:r>
      <w:r w:rsidR="00492974" w:rsidRPr="00EB4DB4">
        <w:rPr>
          <w:rFonts w:ascii="Arial" w:hAnsi="Arial"/>
          <w:i/>
          <w:sz w:val="22"/>
          <w:szCs w:val="22"/>
        </w:rPr>
        <w:t>yes or no</w:t>
      </w:r>
      <w:r w:rsidR="00672DF7" w:rsidRPr="00EB4DB4">
        <w:rPr>
          <w:rFonts w:ascii="Arial" w:hAnsi="Arial"/>
          <w:sz w:val="22"/>
          <w:szCs w:val="22"/>
        </w:rPr>
        <w:t>)</w:t>
      </w:r>
      <w:r w:rsidR="00EB4DB4">
        <w:rPr>
          <w:rFonts w:ascii="Arial" w:hAnsi="Arial"/>
        </w:rPr>
        <w:t xml:space="preserve"> YES</w:t>
      </w:r>
      <w:r w:rsidR="00EB4DB4">
        <w:rPr>
          <w:rFonts w:ascii="Arial" w:hAnsi="Arial"/>
        </w:rPr>
        <w:tab/>
      </w:r>
      <w:r w:rsidR="00672DF7">
        <w:rPr>
          <w:rFonts w:ascii="Arial" w:hAnsi="Arial"/>
        </w:rPr>
        <w:t>NO</w:t>
      </w:r>
    </w:p>
    <w:p w:rsidR="00672DF7" w:rsidRDefault="00672DF7" w:rsidP="00FD21D2">
      <w:pPr>
        <w:spacing w:after="0"/>
        <w:rPr>
          <w:rFonts w:ascii="Arial" w:hAnsi="Arial"/>
        </w:rPr>
      </w:pPr>
    </w:p>
    <w:p w:rsidR="00043571" w:rsidRDefault="00672DF7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>If yes, please list them below:</w:t>
      </w:r>
    </w:p>
    <w:p w:rsidR="00CC6F8F" w:rsidRDefault="00CC6F8F" w:rsidP="00FD21D2">
      <w:pPr>
        <w:spacing w:after="0"/>
        <w:rPr>
          <w:rFonts w:ascii="Arial" w:hAnsi="Arial"/>
        </w:rPr>
      </w:pPr>
    </w:p>
    <w:p w:rsidR="00C30488" w:rsidRPr="00672DF7" w:rsidRDefault="00CC6F8F" w:rsidP="00C30488">
      <w:pPr>
        <w:spacing w:after="0"/>
        <w:rPr>
          <w:rFonts w:ascii="Arial" w:hAnsi="Arial"/>
        </w:rPr>
      </w:pPr>
      <w:r>
        <w:rPr>
          <w:rFonts w:ascii="Arial" w:hAnsi="Arial"/>
        </w:rPr>
        <w:t>______________________</w:t>
      </w:r>
      <w:r w:rsidR="00C30488">
        <w:rPr>
          <w:rFonts w:ascii="Arial" w:hAnsi="Arial"/>
        </w:rPr>
        <w:tab/>
        <w:t>______________________</w:t>
      </w:r>
    </w:p>
    <w:p w:rsidR="00CC6F8F" w:rsidRDefault="00CC6F8F" w:rsidP="00FD21D2">
      <w:pPr>
        <w:spacing w:after="0"/>
        <w:rPr>
          <w:rFonts w:ascii="Arial" w:hAnsi="Arial"/>
        </w:rPr>
      </w:pPr>
    </w:p>
    <w:p w:rsidR="00C30488" w:rsidRPr="00672DF7" w:rsidRDefault="00CC6F8F" w:rsidP="00C30488">
      <w:pPr>
        <w:spacing w:after="0"/>
        <w:rPr>
          <w:rFonts w:ascii="Arial" w:hAnsi="Arial"/>
        </w:rPr>
      </w:pPr>
      <w:r>
        <w:rPr>
          <w:rFonts w:ascii="Arial" w:hAnsi="Arial"/>
        </w:rPr>
        <w:t>______________________</w:t>
      </w:r>
      <w:r w:rsidR="00C30488">
        <w:rPr>
          <w:rFonts w:ascii="Arial" w:hAnsi="Arial"/>
        </w:rPr>
        <w:tab/>
        <w:t>______________________</w:t>
      </w:r>
    </w:p>
    <w:p w:rsidR="00CC6F8F" w:rsidRDefault="00CC6F8F" w:rsidP="00FD21D2">
      <w:pPr>
        <w:spacing w:after="0"/>
        <w:rPr>
          <w:rFonts w:ascii="Arial" w:hAnsi="Arial"/>
        </w:rPr>
      </w:pPr>
    </w:p>
    <w:p w:rsidR="00C30488" w:rsidRPr="00672DF7" w:rsidRDefault="00CC6F8F" w:rsidP="00C30488">
      <w:pPr>
        <w:spacing w:after="0"/>
        <w:rPr>
          <w:rFonts w:ascii="Arial" w:hAnsi="Arial"/>
        </w:rPr>
      </w:pPr>
      <w:r>
        <w:rPr>
          <w:rFonts w:ascii="Arial" w:hAnsi="Arial"/>
        </w:rPr>
        <w:t>______________________</w:t>
      </w:r>
      <w:r w:rsidR="00C30488">
        <w:rPr>
          <w:rFonts w:ascii="Arial" w:hAnsi="Arial"/>
        </w:rPr>
        <w:tab/>
        <w:t>______________________</w:t>
      </w:r>
    </w:p>
    <w:p w:rsidR="00CC6F8F" w:rsidRDefault="00CC6F8F" w:rsidP="00FD21D2">
      <w:pPr>
        <w:spacing w:after="0"/>
        <w:rPr>
          <w:rFonts w:ascii="Arial" w:hAnsi="Arial"/>
        </w:rPr>
      </w:pPr>
    </w:p>
    <w:p w:rsidR="00CC6F8F" w:rsidRDefault="00CC6F8F" w:rsidP="00FD21D2">
      <w:pPr>
        <w:spacing w:after="0"/>
        <w:rPr>
          <w:rFonts w:ascii="Arial" w:hAnsi="Arial"/>
        </w:rPr>
      </w:pPr>
      <w:r>
        <w:rPr>
          <w:rFonts w:ascii="Arial" w:hAnsi="Arial"/>
        </w:rPr>
        <w:t>______________________</w:t>
      </w:r>
      <w:r w:rsidR="00C30488">
        <w:rPr>
          <w:rFonts w:ascii="Arial" w:hAnsi="Arial"/>
        </w:rPr>
        <w:tab/>
        <w:t>______________________</w:t>
      </w:r>
    </w:p>
    <w:sectPr w:rsidR="00CC6F8F" w:rsidSect="00FD21D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AA" w:rsidRDefault="00A859AA" w:rsidP="00D53E95">
      <w:pPr>
        <w:spacing w:after="0"/>
      </w:pPr>
      <w:r>
        <w:separator/>
      </w:r>
    </w:p>
  </w:endnote>
  <w:endnote w:type="continuationSeparator" w:id="0">
    <w:p w:rsidR="00A859AA" w:rsidRDefault="00A859AA" w:rsidP="00D53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115" w:rsidRPr="00DD2F41" w:rsidRDefault="000E1115">
    <w:pPr>
      <w:pStyle w:val="Footer"/>
      <w:rPr>
        <w:rFonts w:ascii="Arial" w:hAnsi="Arial" w:cs="Arial"/>
      </w:rPr>
    </w:pPr>
    <w:proofErr w:type="gramStart"/>
    <w:ins w:id="1" w:author="ITC" w:date="2014-02-13T17:07:00Z">
      <w:r w:rsidRPr="00DD2F41">
        <w:rPr>
          <w:rFonts w:ascii="Arial" w:hAnsi="Arial" w:cs="Arial"/>
        </w:rPr>
        <w:t>v.1</w:t>
      </w:r>
      <w:proofErr w:type="gramEnd"/>
      <w:r w:rsidRPr="00DD2F41">
        <w:rPr>
          <w:rFonts w:ascii="Arial" w:hAnsi="Arial" w:cs="Arial"/>
        </w:rPr>
        <w:t xml:space="preserve"> 15Jan2014</w: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AA" w:rsidRDefault="00A859AA" w:rsidP="00D53E95">
      <w:pPr>
        <w:spacing w:after="0"/>
      </w:pPr>
      <w:r>
        <w:separator/>
      </w:r>
    </w:p>
  </w:footnote>
  <w:footnote w:type="continuationSeparator" w:id="0">
    <w:p w:rsidR="00A859AA" w:rsidRDefault="00A859AA" w:rsidP="00D53E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DF7" w:rsidRPr="00CC6F8F" w:rsidRDefault="00672DF7" w:rsidP="00672DF7">
    <w:pPr>
      <w:pStyle w:val="Header"/>
      <w:jc w:val="right"/>
      <w:rPr>
        <w:rFonts w:ascii="Arial" w:hAnsi="Arial" w:cs="Arial"/>
      </w:rPr>
    </w:pPr>
    <w:r w:rsidRPr="00CC6F8F">
      <w:rPr>
        <w:rFonts w:ascii="Arial" w:hAnsi="Arial" w:cs="Arial"/>
      </w:rPr>
      <w:t>Patient ID: _________________________</w:t>
    </w:r>
  </w:p>
  <w:p w:rsidR="00672DF7" w:rsidRPr="00CC6F8F" w:rsidRDefault="00672DF7" w:rsidP="00672DF7">
    <w:pPr>
      <w:pStyle w:val="Header"/>
      <w:jc w:val="right"/>
      <w:rPr>
        <w:rFonts w:ascii="Arial" w:hAnsi="Arial" w:cs="Arial"/>
      </w:rPr>
    </w:pPr>
    <w:r w:rsidRPr="00CC6F8F">
      <w:rPr>
        <w:rFonts w:ascii="Arial" w:hAnsi="Arial" w:cs="Arial"/>
      </w:rPr>
      <w:t>Date: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71"/>
    <w:rsid w:val="00043571"/>
    <w:rsid w:val="00077D9C"/>
    <w:rsid w:val="000E1115"/>
    <w:rsid w:val="0011748C"/>
    <w:rsid w:val="0014145F"/>
    <w:rsid w:val="002A3DE6"/>
    <w:rsid w:val="003F17C3"/>
    <w:rsid w:val="00492974"/>
    <w:rsid w:val="00530853"/>
    <w:rsid w:val="00672DF7"/>
    <w:rsid w:val="006D263C"/>
    <w:rsid w:val="007031EF"/>
    <w:rsid w:val="007C2003"/>
    <w:rsid w:val="0080035C"/>
    <w:rsid w:val="00855D99"/>
    <w:rsid w:val="0098781A"/>
    <w:rsid w:val="009A4791"/>
    <w:rsid w:val="009A6BF4"/>
    <w:rsid w:val="00A52020"/>
    <w:rsid w:val="00A52B31"/>
    <w:rsid w:val="00A859AA"/>
    <w:rsid w:val="00C25BAA"/>
    <w:rsid w:val="00C30488"/>
    <w:rsid w:val="00CC6F8F"/>
    <w:rsid w:val="00D53E95"/>
    <w:rsid w:val="00DD2F41"/>
    <w:rsid w:val="00E66E33"/>
    <w:rsid w:val="00EB4DB4"/>
    <w:rsid w:val="00F17AFD"/>
    <w:rsid w:val="00FD21D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3D986-448F-4FBE-9E37-BDE92F0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3D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D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D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D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D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DE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E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672DF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72DF7"/>
  </w:style>
  <w:style w:type="paragraph" w:styleId="Footer">
    <w:name w:val="footer"/>
    <w:basedOn w:val="Normal"/>
    <w:link w:val="FooterChar"/>
    <w:rsid w:val="00672DF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School of Medicine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conover</dc:creator>
  <cp:lastModifiedBy>Klim, Aleksandra</cp:lastModifiedBy>
  <cp:revision>2</cp:revision>
  <dcterms:created xsi:type="dcterms:W3CDTF">2015-05-08T23:25:00Z</dcterms:created>
  <dcterms:modified xsi:type="dcterms:W3CDTF">2015-05-08T23:25:00Z</dcterms:modified>
</cp:coreProperties>
</file>