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39F" w:rsidRDefault="00A4739F" w:rsidP="00E55308">
      <w:pPr>
        <w:spacing w:after="0"/>
        <w:jc w:val="center"/>
        <w:rPr>
          <w:rFonts w:ascii="Arial" w:hAnsi="Arial"/>
          <w:b/>
          <w:color w:val="000000" w:themeColor="text1"/>
        </w:rPr>
      </w:pPr>
      <w:bookmarkStart w:id="0" w:name="_GoBack"/>
      <w:bookmarkEnd w:id="0"/>
    </w:p>
    <w:p w:rsidR="00E55308" w:rsidRPr="00723C5B" w:rsidRDefault="00E55308" w:rsidP="00E55308">
      <w:pPr>
        <w:spacing w:after="0"/>
        <w:jc w:val="center"/>
        <w:rPr>
          <w:rFonts w:ascii="Arial" w:hAnsi="Arial"/>
          <w:b/>
          <w:color w:val="000000" w:themeColor="text1"/>
        </w:rPr>
      </w:pPr>
      <w:r w:rsidRPr="00723C5B">
        <w:rPr>
          <w:rFonts w:ascii="Arial" w:hAnsi="Arial"/>
          <w:b/>
          <w:color w:val="000000" w:themeColor="text1"/>
        </w:rPr>
        <w:t xml:space="preserve">Study </w:t>
      </w:r>
      <w:r w:rsidR="0046463A">
        <w:rPr>
          <w:rFonts w:ascii="Arial" w:hAnsi="Arial"/>
          <w:b/>
          <w:color w:val="000000" w:themeColor="text1"/>
        </w:rPr>
        <w:t xml:space="preserve">Visit </w:t>
      </w:r>
      <w:r w:rsidRPr="00723C5B">
        <w:rPr>
          <w:rFonts w:ascii="Arial" w:hAnsi="Arial"/>
          <w:b/>
          <w:color w:val="000000" w:themeColor="text1"/>
        </w:rPr>
        <w:t>Questionnaire</w:t>
      </w:r>
    </w:p>
    <w:p w:rsidR="00E55308" w:rsidRPr="00723C5B" w:rsidRDefault="00E55308" w:rsidP="00E55308">
      <w:pPr>
        <w:spacing w:after="0"/>
        <w:rPr>
          <w:rFonts w:ascii="Arial" w:hAnsi="Arial"/>
          <w:b/>
          <w:color w:val="000000" w:themeColor="text1"/>
        </w:rPr>
      </w:pPr>
    </w:p>
    <w:p w:rsidR="00E55308" w:rsidRPr="00723C5B" w:rsidRDefault="0046463A" w:rsidP="00E55308">
      <w:pPr>
        <w:spacing w:after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1) </w:t>
      </w:r>
      <w:r w:rsidR="00E55308" w:rsidRPr="00723C5B">
        <w:rPr>
          <w:rFonts w:ascii="Arial" w:hAnsi="Arial"/>
          <w:color w:val="000000" w:themeColor="text1"/>
        </w:rPr>
        <w:t xml:space="preserve">Which of the following symptoms </w:t>
      </w:r>
      <w:r w:rsidR="002B331D">
        <w:rPr>
          <w:rFonts w:ascii="Arial" w:hAnsi="Arial"/>
          <w:color w:val="000000" w:themeColor="text1"/>
        </w:rPr>
        <w:t xml:space="preserve">have or </w:t>
      </w:r>
      <w:r w:rsidR="00E55308" w:rsidRPr="00723C5B">
        <w:rPr>
          <w:rFonts w:ascii="Arial" w:hAnsi="Arial"/>
          <w:color w:val="000000" w:themeColor="text1"/>
        </w:rPr>
        <w:t>are you experiencing</w:t>
      </w:r>
      <w:r w:rsidR="002B331D">
        <w:rPr>
          <w:rFonts w:ascii="Arial" w:hAnsi="Arial"/>
          <w:color w:val="000000" w:themeColor="text1"/>
        </w:rPr>
        <w:t xml:space="preserve"> with this UTI</w:t>
      </w:r>
      <w:r w:rsidR="00E55308" w:rsidRPr="00723C5B">
        <w:rPr>
          <w:rFonts w:ascii="Arial" w:hAnsi="Arial"/>
          <w:color w:val="000000" w:themeColor="text1"/>
        </w:rPr>
        <w:t xml:space="preserve">? </w:t>
      </w:r>
      <w:r w:rsidR="00E55308" w:rsidRPr="002C5478">
        <w:rPr>
          <w:rFonts w:ascii="Arial" w:hAnsi="Arial"/>
          <w:color w:val="000000" w:themeColor="text1"/>
          <w:sz w:val="22"/>
          <w:szCs w:val="22"/>
        </w:rPr>
        <w:t>(</w:t>
      </w:r>
      <w:proofErr w:type="gramStart"/>
      <w:r w:rsidR="009D5EA9" w:rsidRPr="002C5478">
        <w:rPr>
          <w:rFonts w:ascii="Arial" w:hAnsi="Arial"/>
          <w:i/>
          <w:color w:val="000000" w:themeColor="text1"/>
          <w:sz w:val="22"/>
          <w:szCs w:val="22"/>
        </w:rPr>
        <w:t>mark</w:t>
      </w:r>
      <w:proofErr w:type="gramEnd"/>
      <w:r w:rsidR="00E55308" w:rsidRPr="002C5478">
        <w:rPr>
          <w:rFonts w:ascii="Arial" w:hAnsi="Arial"/>
          <w:i/>
          <w:color w:val="000000" w:themeColor="text1"/>
          <w:sz w:val="22"/>
          <w:szCs w:val="22"/>
        </w:rPr>
        <w:t xml:space="preserve"> all that apply</w:t>
      </w:r>
      <w:r w:rsidR="00E55308" w:rsidRPr="002C5478">
        <w:rPr>
          <w:rFonts w:ascii="Arial" w:hAnsi="Arial"/>
          <w:color w:val="000000" w:themeColor="text1"/>
          <w:sz w:val="22"/>
          <w:szCs w:val="22"/>
        </w:rPr>
        <w:t>)</w:t>
      </w:r>
    </w:p>
    <w:p w:rsidR="00E55308" w:rsidRPr="00723C5B" w:rsidRDefault="00E55308" w:rsidP="00E55308">
      <w:pPr>
        <w:spacing w:after="0"/>
        <w:rPr>
          <w:rFonts w:ascii="Arial" w:hAnsi="Arial"/>
          <w:color w:val="000000" w:themeColor="text1"/>
        </w:rPr>
      </w:pPr>
    </w:p>
    <w:p w:rsidR="00FD6EDC" w:rsidRPr="00723C5B" w:rsidRDefault="00E55308" w:rsidP="00E55308">
      <w:pPr>
        <w:spacing w:after="0"/>
        <w:rPr>
          <w:rFonts w:ascii="Arial" w:hAnsi="Arial"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ab/>
      </w:r>
      <w:r w:rsidR="00FD6EDC" w:rsidRPr="00723C5B">
        <w:rPr>
          <w:rFonts w:ascii="Arial" w:hAnsi="Arial"/>
          <w:color w:val="000000" w:themeColor="text1"/>
        </w:rPr>
        <w:t>___</w:t>
      </w:r>
      <w:r w:rsidR="00FD6EDC" w:rsidRPr="00723C5B">
        <w:rPr>
          <w:rFonts w:ascii="Arial" w:hAnsi="Arial"/>
          <w:color w:val="000000" w:themeColor="text1"/>
        </w:rPr>
        <w:tab/>
        <w:t>Painful urination</w:t>
      </w:r>
    </w:p>
    <w:p w:rsidR="009D5EA9" w:rsidRPr="00723C5B" w:rsidRDefault="009D5EA9" w:rsidP="00FD6EDC">
      <w:pPr>
        <w:spacing w:after="0"/>
        <w:ind w:firstLine="720"/>
        <w:rPr>
          <w:rFonts w:ascii="Arial" w:hAnsi="Arial"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>___</w:t>
      </w:r>
      <w:r w:rsidRPr="00723C5B">
        <w:rPr>
          <w:rFonts w:ascii="Arial" w:hAnsi="Arial"/>
          <w:color w:val="000000" w:themeColor="text1"/>
        </w:rPr>
        <w:tab/>
      </w:r>
      <w:proofErr w:type="gramStart"/>
      <w:r w:rsidR="00E55308" w:rsidRPr="00723C5B">
        <w:rPr>
          <w:rFonts w:ascii="Arial" w:hAnsi="Arial"/>
          <w:color w:val="000000" w:themeColor="text1"/>
        </w:rPr>
        <w:t>Abdomin</w:t>
      </w:r>
      <w:r w:rsidRPr="00723C5B">
        <w:rPr>
          <w:rFonts w:ascii="Arial" w:hAnsi="Arial"/>
          <w:color w:val="000000" w:themeColor="text1"/>
        </w:rPr>
        <w:t>al</w:t>
      </w:r>
      <w:proofErr w:type="gramEnd"/>
      <w:r w:rsidRPr="00723C5B">
        <w:rPr>
          <w:rFonts w:ascii="Arial" w:hAnsi="Arial"/>
          <w:color w:val="000000" w:themeColor="text1"/>
        </w:rPr>
        <w:t xml:space="preserve"> pain</w:t>
      </w:r>
    </w:p>
    <w:p w:rsidR="009D5EA9" w:rsidRPr="00723C5B" w:rsidRDefault="009D5EA9" w:rsidP="00E55308">
      <w:pPr>
        <w:spacing w:after="0"/>
        <w:rPr>
          <w:rFonts w:ascii="Arial" w:hAnsi="Arial"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ab/>
        <w:t>___</w:t>
      </w:r>
      <w:r w:rsidRPr="00723C5B">
        <w:rPr>
          <w:rFonts w:ascii="Arial" w:hAnsi="Arial"/>
          <w:color w:val="000000" w:themeColor="text1"/>
        </w:rPr>
        <w:tab/>
      </w:r>
      <w:r w:rsidR="0097482F" w:rsidRPr="00723C5B">
        <w:rPr>
          <w:rFonts w:ascii="Arial" w:hAnsi="Arial"/>
          <w:color w:val="000000" w:themeColor="text1"/>
        </w:rPr>
        <w:t xml:space="preserve">Lower </w:t>
      </w:r>
      <w:r w:rsidR="00063676">
        <w:rPr>
          <w:rFonts w:ascii="Arial" w:hAnsi="Arial"/>
          <w:color w:val="000000" w:themeColor="text1"/>
        </w:rPr>
        <w:t>back</w:t>
      </w:r>
      <w:r w:rsidR="0097482F" w:rsidRPr="00723C5B">
        <w:rPr>
          <w:rFonts w:ascii="Arial" w:hAnsi="Arial"/>
          <w:color w:val="000000" w:themeColor="text1"/>
        </w:rPr>
        <w:t xml:space="preserve"> pain</w:t>
      </w:r>
    </w:p>
    <w:p w:rsidR="009D5EA9" w:rsidRPr="00723C5B" w:rsidRDefault="009D5EA9" w:rsidP="009D5EA9">
      <w:pPr>
        <w:spacing w:after="0"/>
        <w:ind w:firstLine="720"/>
        <w:rPr>
          <w:rFonts w:ascii="Arial" w:hAnsi="Arial"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>___</w:t>
      </w:r>
      <w:r w:rsidRPr="00723C5B">
        <w:rPr>
          <w:rFonts w:ascii="Arial" w:hAnsi="Arial"/>
          <w:color w:val="000000" w:themeColor="text1"/>
        </w:rPr>
        <w:tab/>
        <w:t>Fever</w:t>
      </w:r>
    </w:p>
    <w:p w:rsidR="009D5EA9" w:rsidRPr="00723C5B" w:rsidRDefault="00FD6EDC" w:rsidP="00E55308">
      <w:pPr>
        <w:spacing w:after="0"/>
        <w:rPr>
          <w:rFonts w:ascii="Arial" w:hAnsi="Arial"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ab/>
        <w:t>___</w:t>
      </w:r>
      <w:r w:rsidRPr="00723C5B">
        <w:rPr>
          <w:rFonts w:ascii="Arial" w:hAnsi="Arial"/>
          <w:color w:val="000000" w:themeColor="text1"/>
        </w:rPr>
        <w:tab/>
        <w:t>Greater need</w:t>
      </w:r>
      <w:r w:rsidR="00F042D1">
        <w:rPr>
          <w:rFonts w:ascii="Arial" w:hAnsi="Arial"/>
          <w:color w:val="000000" w:themeColor="text1"/>
        </w:rPr>
        <w:t xml:space="preserve"> or urgency</w:t>
      </w:r>
      <w:r w:rsidR="0097482F" w:rsidRPr="00723C5B">
        <w:rPr>
          <w:rFonts w:ascii="Arial" w:hAnsi="Arial"/>
          <w:color w:val="000000" w:themeColor="text1"/>
        </w:rPr>
        <w:t xml:space="preserve"> to urinate</w:t>
      </w:r>
    </w:p>
    <w:p w:rsidR="009D5EA9" w:rsidRPr="00723C5B" w:rsidRDefault="009D5EA9" w:rsidP="00E55308">
      <w:pPr>
        <w:spacing w:after="0"/>
        <w:rPr>
          <w:rFonts w:ascii="Arial" w:hAnsi="Arial"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ab/>
        <w:t>___</w:t>
      </w:r>
      <w:r w:rsidRPr="00723C5B">
        <w:rPr>
          <w:rFonts w:ascii="Arial" w:hAnsi="Arial"/>
          <w:color w:val="000000" w:themeColor="text1"/>
        </w:rPr>
        <w:tab/>
        <w:t xml:space="preserve">Increased </w:t>
      </w:r>
      <w:r w:rsidR="0097482F" w:rsidRPr="00723C5B">
        <w:rPr>
          <w:rFonts w:ascii="Arial" w:hAnsi="Arial"/>
          <w:color w:val="000000" w:themeColor="text1"/>
        </w:rPr>
        <w:t>frequency of urination</w:t>
      </w:r>
    </w:p>
    <w:p w:rsidR="009D5EA9" w:rsidRPr="00723C5B" w:rsidRDefault="009D5EA9" w:rsidP="00E55308">
      <w:pPr>
        <w:spacing w:after="0"/>
        <w:rPr>
          <w:rFonts w:ascii="Arial" w:hAnsi="Arial"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ab/>
        <w:t>___</w:t>
      </w:r>
      <w:r w:rsidRPr="00723C5B">
        <w:rPr>
          <w:rFonts w:ascii="Arial" w:hAnsi="Arial"/>
          <w:color w:val="000000" w:themeColor="text1"/>
        </w:rPr>
        <w:tab/>
        <w:t>Cloudy or foul smelling urine</w:t>
      </w:r>
    </w:p>
    <w:p w:rsidR="009D5EA9" w:rsidRPr="00723C5B" w:rsidRDefault="009D5EA9" w:rsidP="009D5EA9">
      <w:pPr>
        <w:spacing w:after="0"/>
        <w:rPr>
          <w:rFonts w:ascii="Arial" w:hAnsi="Arial"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ab/>
        <w:t>___</w:t>
      </w:r>
      <w:r w:rsidRPr="00723C5B">
        <w:rPr>
          <w:rFonts w:ascii="Arial" w:hAnsi="Arial"/>
          <w:color w:val="000000" w:themeColor="text1"/>
        </w:rPr>
        <w:tab/>
        <w:t>Diarrhea or constipation (</w:t>
      </w:r>
      <w:r w:rsidRPr="00723C5B">
        <w:rPr>
          <w:rFonts w:ascii="Arial" w:hAnsi="Arial"/>
          <w:i/>
          <w:color w:val="000000" w:themeColor="text1"/>
        </w:rPr>
        <w:t>circle one</w:t>
      </w:r>
      <w:r w:rsidRPr="00723C5B">
        <w:rPr>
          <w:rFonts w:ascii="Arial" w:hAnsi="Arial"/>
          <w:color w:val="000000" w:themeColor="text1"/>
        </w:rPr>
        <w:t>)</w:t>
      </w:r>
    </w:p>
    <w:p w:rsidR="009D5EA9" w:rsidRPr="00723C5B" w:rsidRDefault="009D5EA9" w:rsidP="009D5EA9">
      <w:pPr>
        <w:spacing w:after="0"/>
        <w:rPr>
          <w:rFonts w:ascii="Arial" w:hAnsi="Arial"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ab/>
        <w:t>___</w:t>
      </w:r>
      <w:r w:rsidRPr="00723C5B">
        <w:rPr>
          <w:rFonts w:ascii="Arial" w:hAnsi="Arial"/>
          <w:color w:val="000000" w:themeColor="text1"/>
        </w:rPr>
        <w:tab/>
        <w:t>Bloody stool</w:t>
      </w:r>
    </w:p>
    <w:p w:rsidR="00E55308" w:rsidRPr="00723C5B" w:rsidRDefault="009D5EA9" w:rsidP="009D5EA9">
      <w:pPr>
        <w:spacing w:after="0"/>
        <w:ind w:firstLine="720"/>
        <w:rPr>
          <w:rFonts w:ascii="Arial" w:hAnsi="Arial"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>___</w:t>
      </w:r>
      <w:r w:rsidRPr="00723C5B">
        <w:rPr>
          <w:rFonts w:ascii="Arial" w:hAnsi="Arial"/>
          <w:color w:val="000000" w:themeColor="text1"/>
        </w:rPr>
        <w:tab/>
      </w:r>
      <w:proofErr w:type="gramStart"/>
      <w:r w:rsidRPr="00723C5B">
        <w:rPr>
          <w:rFonts w:ascii="Arial" w:hAnsi="Arial"/>
          <w:color w:val="000000" w:themeColor="text1"/>
        </w:rPr>
        <w:t>Other</w:t>
      </w:r>
      <w:proofErr w:type="gramEnd"/>
      <w:r w:rsidRPr="00723C5B">
        <w:rPr>
          <w:rFonts w:ascii="Arial" w:hAnsi="Arial"/>
          <w:color w:val="000000" w:themeColor="text1"/>
        </w:rPr>
        <w:t xml:space="preserve"> (</w:t>
      </w:r>
      <w:r w:rsidRPr="00723C5B">
        <w:rPr>
          <w:rFonts w:ascii="Arial" w:hAnsi="Arial"/>
          <w:i/>
          <w:color w:val="000000" w:themeColor="text1"/>
        </w:rPr>
        <w:t>please explain below</w:t>
      </w:r>
      <w:r w:rsidRPr="00723C5B">
        <w:rPr>
          <w:rFonts w:ascii="Arial" w:hAnsi="Arial"/>
          <w:color w:val="000000" w:themeColor="text1"/>
        </w:rPr>
        <w:t>)</w:t>
      </w:r>
    </w:p>
    <w:p w:rsidR="00E55308" w:rsidRPr="00723C5B" w:rsidRDefault="00E55308" w:rsidP="00E55308">
      <w:pPr>
        <w:spacing w:after="0"/>
        <w:rPr>
          <w:rFonts w:ascii="Arial" w:hAnsi="Arial"/>
          <w:color w:val="000000" w:themeColor="text1"/>
        </w:rPr>
      </w:pPr>
    </w:p>
    <w:p w:rsidR="009D5EA9" w:rsidRPr="00723C5B" w:rsidRDefault="009D5EA9" w:rsidP="00E55308">
      <w:pPr>
        <w:spacing w:after="0"/>
        <w:rPr>
          <w:rFonts w:ascii="Arial" w:hAnsi="Arial"/>
          <w:color w:val="000000" w:themeColor="text1"/>
        </w:rPr>
      </w:pPr>
    </w:p>
    <w:p w:rsidR="009D5EA9" w:rsidRPr="00723C5B" w:rsidRDefault="009D5EA9" w:rsidP="00E55308">
      <w:pPr>
        <w:spacing w:after="0"/>
        <w:rPr>
          <w:rFonts w:ascii="Arial" w:hAnsi="Arial"/>
          <w:color w:val="000000" w:themeColor="text1"/>
        </w:rPr>
      </w:pPr>
    </w:p>
    <w:p w:rsidR="00E55308" w:rsidRPr="00723C5B" w:rsidRDefault="0046463A" w:rsidP="00E55308">
      <w:pPr>
        <w:spacing w:after="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2) </w:t>
      </w:r>
      <w:r w:rsidR="00E55308" w:rsidRPr="00723C5B">
        <w:rPr>
          <w:rFonts w:ascii="Arial" w:hAnsi="Arial"/>
          <w:color w:val="000000" w:themeColor="text1"/>
        </w:rPr>
        <w:t xml:space="preserve">In the last week, have you taken any non-steroidal anti-inflammatories (NSAIDs), such as </w:t>
      </w:r>
      <w:r>
        <w:rPr>
          <w:rFonts w:ascii="Arial" w:hAnsi="Arial"/>
          <w:color w:val="000000" w:themeColor="text1"/>
        </w:rPr>
        <w:t>Ibuprofen</w:t>
      </w:r>
      <w:r w:rsidR="00E55308" w:rsidRPr="00723C5B">
        <w:rPr>
          <w:rFonts w:ascii="Arial" w:hAnsi="Arial"/>
          <w:color w:val="000000" w:themeColor="text1"/>
        </w:rPr>
        <w:t xml:space="preserve"> or Aleve (Naproxen)? </w:t>
      </w:r>
      <w:r w:rsidR="002C5478">
        <w:rPr>
          <w:rFonts w:ascii="Arial" w:hAnsi="Arial"/>
          <w:color w:val="000000" w:themeColor="text1"/>
        </w:rPr>
        <w:tab/>
      </w:r>
      <w:r w:rsidR="00E55308" w:rsidRPr="002C5478">
        <w:rPr>
          <w:rFonts w:ascii="Arial" w:hAnsi="Arial"/>
          <w:color w:val="000000" w:themeColor="text1"/>
          <w:sz w:val="22"/>
          <w:szCs w:val="22"/>
        </w:rPr>
        <w:t>(</w:t>
      </w:r>
      <w:proofErr w:type="gramStart"/>
      <w:r w:rsidR="00E55308" w:rsidRPr="002C5478">
        <w:rPr>
          <w:rFonts w:ascii="Arial" w:hAnsi="Arial"/>
          <w:i/>
          <w:color w:val="000000" w:themeColor="text1"/>
          <w:sz w:val="22"/>
          <w:szCs w:val="22"/>
        </w:rPr>
        <w:t>circle</w:t>
      </w:r>
      <w:proofErr w:type="gramEnd"/>
      <w:r w:rsidR="00E55308" w:rsidRPr="002C5478">
        <w:rPr>
          <w:rFonts w:ascii="Arial" w:hAnsi="Arial"/>
          <w:i/>
          <w:color w:val="000000" w:themeColor="text1"/>
          <w:sz w:val="22"/>
          <w:szCs w:val="22"/>
        </w:rPr>
        <w:t xml:space="preserve"> </w:t>
      </w:r>
      <w:r w:rsidR="00F042D1" w:rsidRPr="002C5478">
        <w:rPr>
          <w:rFonts w:ascii="Arial" w:hAnsi="Arial"/>
          <w:i/>
          <w:color w:val="000000" w:themeColor="text1"/>
          <w:sz w:val="22"/>
          <w:szCs w:val="22"/>
        </w:rPr>
        <w:t>yes or no</w:t>
      </w:r>
      <w:r w:rsidR="00E55308" w:rsidRPr="002C5478">
        <w:rPr>
          <w:rFonts w:ascii="Arial" w:hAnsi="Arial"/>
          <w:color w:val="000000" w:themeColor="text1"/>
          <w:sz w:val="22"/>
          <w:szCs w:val="22"/>
        </w:rPr>
        <w:t>)</w:t>
      </w:r>
      <w:r w:rsidR="002C5478">
        <w:rPr>
          <w:rFonts w:ascii="Arial" w:hAnsi="Arial"/>
          <w:color w:val="000000" w:themeColor="text1"/>
        </w:rPr>
        <w:t xml:space="preserve"> </w:t>
      </w:r>
      <w:r w:rsidRPr="00723C5B">
        <w:rPr>
          <w:rFonts w:ascii="Arial" w:hAnsi="Arial"/>
          <w:color w:val="000000" w:themeColor="text1"/>
        </w:rPr>
        <w:t>YES</w:t>
      </w:r>
      <w:r w:rsidRPr="00723C5B">
        <w:rPr>
          <w:rFonts w:ascii="Arial" w:hAnsi="Arial"/>
          <w:color w:val="000000" w:themeColor="text1"/>
        </w:rPr>
        <w:tab/>
        <w:t>NO</w:t>
      </w:r>
    </w:p>
    <w:p w:rsidR="00E55308" w:rsidRPr="00723C5B" w:rsidRDefault="00E55308" w:rsidP="00E55308">
      <w:pPr>
        <w:spacing w:after="0"/>
        <w:rPr>
          <w:rFonts w:ascii="Arial" w:hAnsi="Arial"/>
          <w:color w:val="000000" w:themeColor="text1"/>
        </w:rPr>
      </w:pPr>
    </w:p>
    <w:p w:rsidR="00E55308" w:rsidRPr="00723C5B" w:rsidRDefault="00E55308" w:rsidP="00E55308">
      <w:pPr>
        <w:spacing w:after="0"/>
        <w:rPr>
          <w:rFonts w:ascii="Arial" w:hAnsi="Arial"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ab/>
        <w:t xml:space="preserve">If yes, what kind? ______________________ </w:t>
      </w:r>
      <w:r w:rsidRPr="00723C5B">
        <w:rPr>
          <w:rFonts w:ascii="Arial" w:hAnsi="Arial"/>
          <w:color w:val="000000" w:themeColor="text1"/>
        </w:rPr>
        <w:tab/>
      </w:r>
      <w:r w:rsidRPr="00723C5B">
        <w:rPr>
          <w:rFonts w:ascii="Arial" w:hAnsi="Arial"/>
          <w:color w:val="000000" w:themeColor="text1"/>
        </w:rPr>
        <w:tab/>
      </w:r>
      <w:r w:rsidRPr="00723C5B">
        <w:rPr>
          <w:rFonts w:ascii="Arial" w:hAnsi="Arial"/>
          <w:color w:val="000000" w:themeColor="text1"/>
        </w:rPr>
        <w:tab/>
      </w:r>
      <w:r w:rsidRPr="00723C5B">
        <w:rPr>
          <w:rFonts w:ascii="Arial" w:hAnsi="Arial"/>
          <w:color w:val="000000" w:themeColor="text1"/>
        </w:rPr>
        <w:tab/>
        <w:t xml:space="preserve"> </w:t>
      </w:r>
    </w:p>
    <w:p w:rsidR="00447160" w:rsidRDefault="00447160" w:rsidP="00E55308">
      <w:pPr>
        <w:spacing w:after="0"/>
        <w:rPr>
          <w:rFonts w:ascii="Arial" w:hAnsi="Arial"/>
          <w:b/>
          <w:color w:val="000000" w:themeColor="text1"/>
        </w:rPr>
      </w:pPr>
    </w:p>
    <w:p w:rsidR="00447160" w:rsidRDefault="00447160" w:rsidP="00E55308">
      <w:pPr>
        <w:spacing w:after="0"/>
        <w:rPr>
          <w:rFonts w:ascii="Arial" w:hAnsi="Arial"/>
          <w:b/>
          <w:color w:val="000000" w:themeColor="text1"/>
        </w:rPr>
      </w:pPr>
    </w:p>
    <w:p w:rsidR="00447160" w:rsidRDefault="0046463A" w:rsidP="00447160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3) </w:t>
      </w:r>
      <w:r w:rsidR="00447160">
        <w:rPr>
          <w:rFonts w:ascii="Arial" w:hAnsi="Arial"/>
        </w:rPr>
        <w:t xml:space="preserve">Are you </w:t>
      </w:r>
      <w:r>
        <w:rPr>
          <w:rFonts w:ascii="Arial" w:hAnsi="Arial"/>
        </w:rPr>
        <w:t xml:space="preserve">currently </w:t>
      </w:r>
      <w:r w:rsidR="00447160">
        <w:rPr>
          <w:rFonts w:ascii="Arial" w:hAnsi="Arial"/>
        </w:rPr>
        <w:t xml:space="preserve">taking any medications? </w:t>
      </w:r>
      <w:r w:rsidR="002C5478">
        <w:rPr>
          <w:rFonts w:ascii="Arial" w:hAnsi="Arial"/>
        </w:rPr>
        <w:tab/>
      </w:r>
      <w:r w:rsidR="00447160" w:rsidRPr="002C5478">
        <w:rPr>
          <w:rFonts w:ascii="Arial" w:hAnsi="Arial"/>
          <w:sz w:val="22"/>
          <w:szCs w:val="22"/>
        </w:rPr>
        <w:t>(</w:t>
      </w:r>
      <w:r w:rsidR="00447160" w:rsidRPr="002C5478">
        <w:rPr>
          <w:rFonts w:ascii="Arial" w:hAnsi="Arial"/>
          <w:i/>
          <w:sz w:val="22"/>
          <w:szCs w:val="22"/>
        </w:rPr>
        <w:t>circle yes or no</w:t>
      </w:r>
      <w:r w:rsidRPr="002C5478">
        <w:rPr>
          <w:rFonts w:ascii="Arial" w:hAnsi="Arial"/>
          <w:sz w:val="22"/>
          <w:szCs w:val="22"/>
        </w:rPr>
        <w:t>)</w:t>
      </w:r>
      <w:r w:rsidR="002C5478">
        <w:rPr>
          <w:rFonts w:ascii="Arial" w:hAnsi="Arial"/>
          <w:sz w:val="22"/>
          <w:szCs w:val="22"/>
        </w:rPr>
        <w:t xml:space="preserve"> </w:t>
      </w:r>
      <w:r w:rsidR="00447160">
        <w:rPr>
          <w:rFonts w:ascii="Arial" w:hAnsi="Arial"/>
        </w:rPr>
        <w:t>YES</w:t>
      </w:r>
      <w:r w:rsidR="00447160">
        <w:rPr>
          <w:rFonts w:ascii="Arial" w:hAnsi="Arial"/>
        </w:rPr>
        <w:tab/>
        <w:t>NO</w:t>
      </w:r>
    </w:p>
    <w:p w:rsidR="00447160" w:rsidRDefault="00447160" w:rsidP="00447160">
      <w:pPr>
        <w:spacing w:after="0"/>
        <w:rPr>
          <w:rFonts w:ascii="Arial" w:hAnsi="Arial"/>
        </w:rPr>
      </w:pPr>
    </w:p>
    <w:p w:rsidR="00447160" w:rsidRPr="00672DF7" w:rsidRDefault="00447160" w:rsidP="00447160">
      <w:pPr>
        <w:spacing w:after="0"/>
        <w:rPr>
          <w:rFonts w:ascii="Arial" w:hAnsi="Arial"/>
        </w:rPr>
      </w:pPr>
      <w:r>
        <w:rPr>
          <w:rFonts w:ascii="Arial" w:hAnsi="Arial"/>
        </w:rPr>
        <w:tab/>
        <w:t>If yes, please list them below:</w:t>
      </w:r>
    </w:p>
    <w:p w:rsidR="00E55308" w:rsidRPr="00723C5B" w:rsidRDefault="00E55308" w:rsidP="00E55308">
      <w:pPr>
        <w:spacing w:after="0"/>
        <w:rPr>
          <w:rFonts w:ascii="Arial" w:hAnsi="Arial"/>
          <w:b/>
          <w:color w:val="000000" w:themeColor="text1"/>
        </w:rPr>
      </w:pPr>
    </w:p>
    <w:p w:rsidR="00447160" w:rsidRDefault="0046463A">
      <w:pPr>
        <w:rPr>
          <w:rFonts w:ascii="Arial" w:hAnsi="Arial"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>______________________</w:t>
      </w:r>
    </w:p>
    <w:p w:rsidR="00447160" w:rsidRDefault="0046463A">
      <w:pPr>
        <w:rPr>
          <w:rFonts w:ascii="Arial" w:hAnsi="Arial"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>______________________</w:t>
      </w:r>
    </w:p>
    <w:p w:rsidR="00D93B23" w:rsidRPr="00723C5B" w:rsidRDefault="0046463A">
      <w:pPr>
        <w:rPr>
          <w:rFonts w:ascii="Arial" w:hAnsi="Arial"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>______________________</w:t>
      </w:r>
    </w:p>
    <w:p w:rsidR="0046463A" w:rsidRDefault="0046463A">
      <w:pPr>
        <w:rPr>
          <w:rFonts w:ascii="Arial" w:hAnsi="Arial"/>
          <w:b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>______________________</w:t>
      </w:r>
    </w:p>
    <w:p w:rsidR="0046463A" w:rsidRDefault="0046463A">
      <w:pPr>
        <w:rPr>
          <w:rFonts w:ascii="Arial" w:hAnsi="Arial"/>
          <w:b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>______________________</w:t>
      </w:r>
    </w:p>
    <w:p w:rsidR="00D93B23" w:rsidRPr="00723C5B" w:rsidRDefault="00D93B23">
      <w:pPr>
        <w:rPr>
          <w:rFonts w:ascii="Arial" w:hAnsi="Arial"/>
          <w:b/>
          <w:color w:val="000000" w:themeColor="text1"/>
        </w:rPr>
      </w:pPr>
      <w:r w:rsidRPr="00723C5B">
        <w:rPr>
          <w:rFonts w:ascii="Arial" w:hAnsi="Arial"/>
          <w:b/>
          <w:color w:val="000000" w:themeColor="text1"/>
        </w:rPr>
        <w:t xml:space="preserve">THE FOLLOWING QUESTION </w:t>
      </w:r>
      <w:r w:rsidR="00A128A1">
        <w:rPr>
          <w:rFonts w:ascii="Arial" w:hAnsi="Arial"/>
          <w:b/>
          <w:color w:val="000000" w:themeColor="text1"/>
        </w:rPr>
        <w:t>IS OPTIONAL.</w:t>
      </w:r>
      <w:r w:rsidRPr="00723C5B">
        <w:rPr>
          <w:rFonts w:ascii="Arial" w:hAnsi="Arial"/>
          <w:b/>
          <w:color w:val="000000" w:themeColor="text1"/>
        </w:rPr>
        <w:t xml:space="preserve"> YOU ARE NOT REQUIRED TO ANSWER. NOT ANSWERING WILL NOT AFFECT YOUR ENROLLMENT</w:t>
      </w:r>
    </w:p>
    <w:p w:rsidR="0046463A" w:rsidRDefault="0046463A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4) </w:t>
      </w:r>
      <w:r w:rsidR="00D93B23" w:rsidRPr="00723C5B">
        <w:rPr>
          <w:rFonts w:ascii="Arial" w:hAnsi="Arial"/>
          <w:color w:val="000000" w:themeColor="text1"/>
        </w:rPr>
        <w:t>In the last two weeks, how often have you engaged in vaginal intercourse?</w:t>
      </w:r>
      <w:r w:rsidR="00D93B23" w:rsidRPr="00723C5B">
        <w:rPr>
          <w:rFonts w:ascii="Arial" w:hAnsi="Arial"/>
          <w:color w:val="000000" w:themeColor="text1"/>
        </w:rPr>
        <w:tab/>
      </w:r>
    </w:p>
    <w:p w:rsidR="00E55308" w:rsidRPr="00723C5B" w:rsidRDefault="0046463A">
      <w:pPr>
        <w:rPr>
          <w:rFonts w:ascii="Arial" w:hAnsi="Arial"/>
          <w:color w:val="000000" w:themeColor="text1"/>
        </w:rPr>
      </w:pPr>
      <w:r w:rsidRPr="00723C5B">
        <w:rPr>
          <w:rFonts w:ascii="Arial" w:hAnsi="Arial"/>
          <w:color w:val="000000" w:themeColor="text1"/>
        </w:rPr>
        <w:t>_____</w:t>
      </w:r>
      <w:r w:rsidR="00D93B23" w:rsidRPr="00723C5B">
        <w:rPr>
          <w:rFonts w:ascii="Arial" w:hAnsi="Arial"/>
          <w:color w:val="000000" w:themeColor="text1"/>
        </w:rPr>
        <w:t>times</w:t>
      </w:r>
    </w:p>
    <w:sectPr w:rsidR="00E55308" w:rsidRPr="00723C5B" w:rsidSect="00E553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832" w:rsidRDefault="00A01832" w:rsidP="005C406A">
      <w:pPr>
        <w:spacing w:after="0"/>
      </w:pPr>
      <w:r>
        <w:separator/>
      </w:r>
    </w:p>
  </w:endnote>
  <w:endnote w:type="continuationSeparator" w:id="0">
    <w:p w:rsidR="00A01832" w:rsidRDefault="00A01832" w:rsidP="005C40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907" w:rsidRPr="00440907" w:rsidRDefault="00440907">
    <w:pPr>
      <w:pStyle w:val="Footer"/>
      <w:rPr>
        <w:rFonts w:ascii="Arial" w:hAnsi="Arial" w:cs="Arial"/>
      </w:rPr>
    </w:pPr>
    <w:proofErr w:type="gramStart"/>
    <w:ins w:id="1" w:author="ITC" w:date="2014-02-13T17:11:00Z">
      <w:r>
        <w:rPr>
          <w:rFonts w:ascii="Arial" w:hAnsi="Arial" w:cs="Arial"/>
        </w:rPr>
        <w:t>v.1</w:t>
      </w:r>
      <w:proofErr w:type="gramEnd"/>
      <w:r>
        <w:rPr>
          <w:rFonts w:ascii="Arial" w:hAnsi="Arial" w:cs="Arial"/>
        </w:rPr>
        <w:t xml:space="preserve"> 15Jan2014</w:t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832" w:rsidRDefault="00A01832" w:rsidP="005C406A">
      <w:pPr>
        <w:spacing w:after="0"/>
      </w:pPr>
      <w:r>
        <w:separator/>
      </w:r>
    </w:p>
  </w:footnote>
  <w:footnote w:type="continuationSeparator" w:id="0">
    <w:p w:rsidR="00A01832" w:rsidRDefault="00A01832" w:rsidP="005C40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C5B" w:rsidRPr="0046463A" w:rsidRDefault="00723C5B" w:rsidP="00723C5B">
    <w:pPr>
      <w:pStyle w:val="Header"/>
      <w:jc w:val="right"/>
      <w:rPr>
        <w:rFonts w:ascii="Arial" w:hAnsi="Arial" w:cs="Arial"/>
      </w:rPr>
    </w:pPr>
    <w:r w:rsidRPr="0046463A">
      <w:rPr>
        <w:rFonts w:ascii="Arial" w:hAnsi="Arial" w:cs="Arial"/>
      </w:rPr>
      <w:t>Patient ID: _________________________</w:t>
    </w:r>
  </w:p>
  <w:p w:rsidR="00723C5B" w:rsidRPr="0046463A" w:rsidRDefault="00723C5B" w:rsidP="00723C5B">
    <w:pPr>
      <w:pStyle w:val="Header"/>
      <w:jc w:val="right"/>
      <w:rPr>
        <w:rFonts w:ascii="Arial" w:hAnsi="Arial" w:cs="Arial"/>
      </w:rPr>
    </w:pPr>
    <w:r w:rsidRPr="0046463A">
      <w:rPr>
        <w:rFonts w:ascii="Arial" w:hAnsi="Arial" w:cs="Arial"/>
      </w:rPr>
      <w:t>Date: _________________________</w:t>
    </w:r>
  </w:p>
  <w:p w:rsidR="00723C5B" w:rsidRPr="0046463A" w:rsidRDefault="00723C5B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08"/>
    <w:rsid w:val="00063676"/>
    <w:rsid w:val="001E1EF2"/>
    <w:rsid w:val="002B331D"/>
    <w:rsid w:val="002C4EF9"/>
    <w:rsid w:val="002C5478"/>
    <w:rsid w:val="00440907"/>
    <w:rsid w:val="00447160"/>
    <w:rsid w:val="0046463A"/>
    <w:rsid w:val="004B3B05"/>
    <w:rsid w:val="00542A4C"/>
    <w:rsid w:val="005C406A"/>
    <w:rsid w:val="005F07CC"/>
    <w:rsid w:val="0069413A"/>
    <w:rsid w:val="00723C5B"/>
    <w:rsid w:val="00866EFA"/>
    <w:rsid w:val="0097482F"/>
    <w:rsid w:val="009D5EA9"/>
    <w:rsid w:val="00A01832"/>
    <w:rsid w:val="00A128A1"/>
    <w:rsid w:val="00A4739F"/>
    <w:rsid w:val="00BE54CA"/>
    <w:rsid w:val="00C039A6"/>
    <w:rsid w:val="00C36C53"/>
    <w:rsid w:val="00D93B23"/>
    <w:rsid w:val="00E01669"/>
    <w:rsid w:val="00E55308"/>
    <w:rsid w:val="00EC315E"/>
    <w:rsid w:val="00F042D1"/>
    <w:rsid w:val="00FD6901"/>
    <w:rsid w:val="00FD6ED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7E0208-0670-40D9-8735-43889651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53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3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308"/>
  </w:style>
  <w:style w:type="paragraph" w:styleId="BalloonText">
    <w:name w:val="Balloon Text"/>
    <w:basedOn w:val="Normal"/>
    <w:link w:val="BalloonTextChar"/>
    <w:uiPriority w:val="99"/>
    <w:semiHidden/>
    <w:unhideWhenUsed/>
    <w:rsid w:val="00E5530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308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8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82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3C5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3C5B"/>
  </w:style>
  <w:style w:type="paragraph" w:styleId="Footer">
    <w:name w:val="footer"/>
    <w:basedOn w:val="Normal"/>
    <w:link w:val="FooterChar"/>
    <w:uiPriority w:val="99"/>
    <w:unhideWhenUsed/>
    <w:rsid w:val="00723C5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3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School of Medicine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L. Schreiber IV</dc:creator>
  <cp:lastModifiedBy>Klim, Aleksandra</cp:lastModifiedBy>
  <cp:revision>2</cp:revision>
  <cp:lastPrinted>2014-01-15T19:36:00Z</cp:lastPrinted>
  <dcterms:created xsi:type="dcterms:W3CDTF">2015-05-08T23:25:00Z</dcterms:created>
  <dcterms:modified xsi:type="dcterms:W3CDTF">2015-05-08T23:25:00Z</dcterms:modified>
</cp:coreProperties>
</file>