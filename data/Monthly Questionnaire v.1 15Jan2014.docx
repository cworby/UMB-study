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4D" w:rsidRDefault="00A4044D" w:rsidP="003B056C">
      <w:pPr>
        <w:spacing w:after="0"/>
        <w:jc w:val="center"/>
        <w:rPr>
          <w:rFonts w:ascii="Arial" w:hAnsi="Arial"/>
          <w:b/>
          <w:color w:val="000000" w:themeColor="text1"/>
        </w:rPr>
      </w:pPr>
      <w:bookmarkStart w:id="0" w:name="_GoBack"/>
      <w:bookmarkEnd w:id="0"/>
    </w:p>
    <w:p w:rsidR="00A4044D" w:rsidRDefault="00A4044D" w:rsidP="003B056C">
      <w:pPr>
        <w:spacing w:after="0"/>
        <w:jc w:val="center"/>
        <w:rPr>
          <w:rFonts w:ascii="Arial" w:hAnsi="Arial"/>
          <w:b/>
          <w:color w:val="000000" w:themeColor="text1"/>
        </w:rPr>
      </w:pPr>
    </w:p>
    <w:p w:rsidR="003B056C" w:rsidRPr="00C2368D" w:rsidRDefault="003B056C" w:rsidP="003B056C">
      <w:pPr>
        <w:spacing w:after="0"/>
        <w:jc w:val="center"/>
        <w:rPr>
          <w:rFonts w:ascii="Arial" w:hAnsi="Arial" w:cs="Arial"/>
          <w:b/>
          <w:color w:val="000000" w:themeColor="text1"/>
        </w:rPr>
      </w:pPr>
      <w:r w:rsidRPr="00C2368D">
        <w:rPr>
          <w:rFonts w:ascii="Arial" w:hAnsi="Arial" w:cs="Arial"/>
          <w:b/>
          <w:color w:val="000000" w:themeColor="text1"/>
        </w:rPr>
        <w:t>Monthly Q</w:t>
      </w:r>
      <w:r w:rsidR="00A4044D" w:rsidRPr="00C2368D">
        <w:rPr>
          <w:rFonts w:ascii="Arial" w:hAnsi="Arial" w:cs="Arial"/>
          <w:b/>
          <w:color w:val="000000" w:themeColor="text1"/>
        </w:rPr>
        <w:t>uestionnaire</w:t>
      </w:r>
    </w:p>
    <w:p w:rsidR="003B056C" w:rsidRPr="00C2368D" w:rsidRDefault="003B056C" w:rsidP="003B056C">
      <w:pPr>
        <w:spacing w:after="0"/>
        <w:rPr>
          <w:rFonts w:ascii="Arial" w:hAnsi="Arial" w:cs="Arial"/>
          <w:color w:val="000000" w:themeColor="text1"/>
        </w:rPr>
      </w:pPr>
    </w:p>
    <w:p w:rsidR="003B056C" w:rsidRPr="00C2368D" w:rsidRDefault="003B056C" w:rsidP="003B056C">
      <w:pPr>
        <w:spacing w:after="0"/>
        <w:rPr>
          <w:rFonts w:ascii="Arial" w:hAnsi="Arial" w:cs="Arial"/>
          <w:color w:val="000000" w:themeColor="text1"/>
        </w:rPr>
      </w:pPr>
      <w:r w:rsidRPr="00C2368D">
        <w:rPr>
          <w:rFonts w:ascii="Arial" w:hAnsi="Arial" w:cs="Arial"/>
          <w:color w:val="000000" w:themeColor="text1"/>
        </w:rPr>
        <w:t>Have yo</w:t>
      </w:r>
      <w:r w:rsidR="005D78AE" w:rsidRPr="00C2368D">
        <w:rPr>
          <w:rFonts w:ascii="Arial" w:hAnsi="Arial" w:cs="Arial"/>
          <w:color w:val="000000" w:themeColor="text1"/>
        </w:rPr>
        <w:t>u taken antibiotics</w:t>
      </w:r>
      <w:r w:rsidRPr="00C2368D">
        <w:rPr>
          <w:rFonts w:ascii="Arial" w:hAnsi="Arial" w:cs="Arial"/>
          <w:color w:val="000000" w:themeColor="text1"/>
        </w:rPr>
        <w:t xml:space="preserve"> for any reason</w:t>
      </w:r>
      <w:r w:rsidR="005D78AE" w:rsidRPr="00C2368D">
        <w:rPr>
          <w:rFonts w:ascii="Arial" w:hAnsi="Arial" w:cs="Arial"/>
          <w:color w:val="000000" w:themeColor="text1"/>
        </w:rPr>
        <w:t xml:space="preserve"> since your last sample collection (including study visits)</w:t>
      </w:r>
      <w:r w:rsidRPr="00C2368D">
        <w:rPr>
          <w:rFonts w:ascii="Arial" w:hAnsi="Arial" w:cs="Arial"/>
          <w:color w:val="000000" w:themeColor="text1"/>
        </w:rPr>
        <w:t>?</w:t>
      </w:r>
      <w:r w:rsidR="00A4044D" w:rsidRPr="00C2368D">
        <w:rPr>
          <w:rFonts w:ascii="Arial" w:hAnsi="Arial" w:cs="Arial"/>
          <w:color w:val="000000" w:themeColor="text1"/>
        </w:rPr>
        <w:t xml:space="preserve">  </w:t>
      </w:r>
      <w:r w:rsidRPr="00C2368D">
        <w:rPr>
          <w:rFonts w:ascii="Arial" w:hAnsi="Arial" w:cs="Arial"/>
          <w:color w:val="000000" w:themeColor="text1"/>
        </w:rPr>
        <w:t>(</w:t>
      </w:r>
      <w:r w:rsidRPr="00C2368D">
        <w:rPr>
          <w:rFonts w:ascii="Arial" w:hAnsi="Arial" w:cs="Arial"/>
          <w:i/>
          <w:color w:val="000000" w:themeColor="text1"/>
        </w:rPr>
        <w:t>circle yes or no</w:t>
      </w:r>
      <w:r w:rsidR="00DB5A50">
        <w:rPr>
          <w:rFonts w:ascii="Arial" w:hAnsi="Arial" w:cs="Arial"/>
          <w:color w:val="000000" w:themeColor="text1"/>
        </w:rPr>
        <w:t>) YES</w:t>
      </w:r>
      <w:r w:rsidR="00DB5A50">
        <w:rPr>
          <w:rFonts w:ascii="Arial" w:hAnsi="Arial" w:cs="Arial"/>
          <w:color w:val="000000" w:themeColor="text1"/>
        </w:rPr>
        <w:tab/>
        <w:t>N</w:t>
      </w:r>
      <w:r w:rsidRPr="00C2368D">
        <w:rPr>
          <w:rFonts w:ascii="Arial" w:hAnsi="Arial" w:cs="Arial"/>
          <w:color w:val="000000" w:themeColor="text1"/>
        </w:rPr>
        <w:t>O</w:t>
      </w:r>
    </w:p>
    <w:p w:rsidR="003B056C" w:rsidRPr="00C2368D" w:rsidRDefault="003B056C" w:rsidP="003B056C">
      <w:pPr>
        <w:spacing w:after="0"/>
        <w:rPr>
          <w:rFonts w:ascii="Arial" w:hAnsi="Arial" w:cs="Arial"/>
          <w:color w:val="000000" w:themeColor="text1"/>
        </w:rPr>
      </w:pPr>
      <w:r w:rsidRPr="00C2368D">
        <w:rPr>
          <w:rFonts w:ascii="Arial" w:hAnsi="Arial" w:cs="Arial"/>
          <w:color w:val="000000" w:themeColor="text1"/>
        </w:rPr>
        <w:tab/>
      </w:r>
    </w:p>
    <w:p w:rsidR="003B056C" w:rsidRPr="00C2368D" w:rsidRDefault="003B056C" w:rsidP="003B056C">
      <w:pPr>
        <w:spacing w:after="0"/>
        <w:rPr>
          <w:rFonts w:ascii="Arial" w:hAnsi="Arial" w:cs="Arial"/>
          <w:color w:val="000000" w:themeColor="text1"/>
        </w:rPr>
      </w:pPr>
      <w:r w:rsidRPr="00C2368D">
        <w:rPr>
          <w:rFonts w:ascii="Arial" w:hAnsi="Arial" w:cs="Arial"/>
          <w:color w:val="000000" w:themeColor="text1"/>
        </w:rPr>
        <w:tab/>
        <w:t>If yes, what antibiotic? (</w:t>
      </w:r>
      <w:proofErr w:type="gramStart"/>
      <w:r w:rsidRPr="00C2368D">
        <w:rPr>
          <w:rFonts w:ascii="Arial" w:hAnsi="Arial" w:cs="Arial"/>
          <w:i/>
          <w:color w:val="000000" w:themeColor="text1"/>
        </w:rPr>
        <w:t>leave</w:t>
      </w:r>
      <w:proofErr w:type="gramEnd"/>
      <w:r w:rsidRPr="00C2368D">
        <w:rPr>
          <w:rFonts w:ascii="Arial" w:hAnsi="Arial" w:cs="Arial"/>
          <w:i/>
          <w:color w:val="000000" w:themeColor="text1"/>
        </w:rPr>
        <w:t xml:space="preserve"> blank if you don’t remember) </w:t>
      </w:r>
      <w:r w:rsidRPr="00C2368D">
        <w:rPr>
          <w:rFonts w:ascii="Arial" w:hAnsi="Arial" w:cs="Arial"/>
          <w:color w:val="000000" w:themeColor="text1"/>
        </w:rPr>
        <w:t>_________________</w:t>
      </w:r>
    </w:p>
    <w:p w:rsidR="003B056C" w:rsidRPr="00C2368D" w:rsidRDefault="003B056C" w:rsidP="003B056C">
      <w:pPr>
        <w:spacing w:after="0"/>
        <w:rPr>
          <w:rFonts w:ascii="Arial" w:hAnsi="Arial" w:cs="Arial"/>
          <w:color w:val="000000" w:themeColor="text1"/>
        </w:rPr>
      </w:pPr>
    </w:p>
    <w:p w:rsidR="003B056C" w:rsidRPr="00C2368D" w:rsidRDefault="003B056C" w:rsidP="003B056C">
      <w:pPr>
        <w:spacing w:after="0"/>
        <w:rPr>
          <w:rFonts w:ascii="Arial" w:hAnsi="Arial" w:cs="Arial"/>
          <w:color w:val="000000" w:themeColor="text1"/>
        </w:rPr>
      </w:pPr>
      <w:r w:rsidRPr="00C2368D">
        <w:rPr>
          <w:rFonts w:ascii="Arial" w:hAnsi="Arial" w:cs="Arial"/>
          <w:color w:val="000000" w:themeColor="text1"/>
        </w:rPr>
        <w:tab/>
        <w:t xml:space="preserve">If yes, when did you finish taking the antibiotic? </w:t>
      </w:r>
      <w:r w:rsidRPr="00C2368D">
        <w:rPr>
          <w:rFonts w:ascii="Arial" w:hAnsi="Arial" w:cs="Arial"/>
          <w:color w:val="000000" w:themeColor="text1"/>
        </w:rPr>
        <w:tab/>
        <w:t xml:space="preserve">       ________ </w:t>
      </w:r>
      <w:proofErr w:type="gramStart"/>
      <w:r w:rsidR="005D78AE" w:rsidRPr="00C2368D">
        <w:rPr>
          <w:rFonts w:ascii="Arial" w:hAnsi="Arial" w:cs="Arial"/>
          <w:color w:val="000000" w:themeColor="text1"/>
        </w:rPr>
        <w:t>days</w:t>
      </w:r>
      <w:proofErr w:type="gramEnd"/>
      <w:r w:rsidRPr="00C2368D">
        <w:rPr>
          <w:rFonts w:ascii="Arial" w:hAnsi="Arial" w:cs="Arial"/>
          <w:color w:val="000000" w:themeColor="text1"/>
        </w:rPr>
        <w:t xml:space="preserve"> ago</w:t>
      </w:r>
    </w:p>
    <w:p w:rsidR="003B056C" w:rsidRPr="00C2368D" w:rsidRDefault="003B056C" w:rsidP="003B056C">
      <w:pPr>
        <w:spacing w:after="0"/>
        <w:rPr>
          <w:rFonts w:ascii="Arial" w:hAnsi="Arial" w:cs="Arial"/>
          <w:color w:val="000000" w:themeColor="text1"/>
        </w:rPr>
      </w:pPr>
    </w:p>
    <w:p w:rsidR="003B056C" w:rsidRPr="00C2368D" w:rsidRDefault="003B056C" w:rsidP="003B056C">
      <w:pPr>
        <w:spacing w:after="0"/>
        <w:rPr>
          <w:rFonts w:ascii="Arial" w:hAnsi="Arial" w:cs="Arial"/>
          <w:color w:val="000000" w:themeColor="text1"/>
        </w:rPr>
      </w:pPr>
    </w:p>
    <w:p w:rsidR="00792A7B" w:rsidRPr="00C2368D" w:rsidRDefault="00A4044D">
      <w:pPr>
        <w:rPr>
          <w:rFonts w:ascii="Arial" w:hAnsi="Arial" w:cs="Arial"/>
          <w:i/>
        </w:rPr>
      </w:pPr>
      <w:r w:rsidRPr="00C2368D">
        <w:rPr>
          <w:rFonts w:ascii="Arial" w:hAnsi="Arial" w:cs="Arial"/>
          <w:i/>
        </w:rPr>
        <w:t>Please include this questionnaire with your monthly specimen shipment. If you have any questions, please call [</w:t>
      </w:r>
      <w:r w:rsidRPr="00C2368D">
        <w:rPr>
          <w:rFonts w:ascii="Arial" w:hAnsi="Arial" w:cs="Arial"/>
          <w:i/>
          <w:sz w:val="22"/>
          <w:szCs w:val="22"/>
        </w:rPr>
        <w:t>name of the study coordinator</w:t>
      </w:r>
      <w:r w:rsidRPr="00C2368D">
        <w:rPr>
          <w:rFonts w:ascii="Arial" w:hAnsi="Arial" w:cs="Arial"/>
          <w:i/>
        </w:rPr>
        <w:t>]</w:t>
      </w:r>
      <w:r w:rsidR="00C2368D">
        <w:rPr>
          <w:rFonts w:ascii="Arial" w:hAnsi="Arial" w:cs="Arial"/>
          <w:i/>
        </w:rPr>
        <w:t xml:space="preserve"> </w:t>
      </w:r>
      <w:r w:rsidRPr="00C2368D">
        <w:rPr>
          <w:rFonts w:ascii="Arial" w:hAnsi="Arial" w:cs="Arial"/>
          <w:i/>
        </w:rPr>
        <w:t>at [</w:t>
      </w:r>
      <w:r w:rsidRPr="00C2368D">
        <w:rPr>
          <w:rFonts w:ascii="Arial" w:hAnsi="Arial" w:cs="Arial"/>
          <w:i/>
          <w:sz w:val="22"/>
          <w:szCs w:val="22"/>
        </w:rPr>
        <w:t>coordinator’s phone number</w:t>
      </w:r>
      <w:r w:rsidRPr="00C2368D">
        <w:rPr>
          <w:rFonts w:ascii="Arial" w:hAnsi="Arial" w:cs="Arial"/>
          <w:i/>
        </w:rPr>
        <w:t>].</w:t>
      </w:r>
    </w:p>
    <w:sectPr w:rsidR="00792A7B" w:rsidRPr="00C2368D" w:rsidSect="00792A7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75" w:rsidRDefault="005C1175" w:rsidP="003B056C">
      <w:pPr>
        <w:spacing w:after="0"/>
      </w:pPr>
      <w:r>
        <w:separator/>
      </w:r>
    </w:p>
  </w:endnote>
  <w:endnote w:type="continuationSeparator" w:id="0">
    <w:p w:rsidR="005C1175" w:rsidRDefault="005C1175" w:rsidP="003B0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520" w:rsidRPr="00F117B1" w:rsidRDefault="00CA6520">
    <w:pPr>
      <w:pStyle w:val="Footer"/>
      <w:rPr>
        <w:rFonts w:ascii="Arial" w:hAnsi="Arial" w:cs="Arial"/>
      </w:rPr>
    </w:pPr>
    <w:proofErr w:type="gramStart"/>
    <w:ins w:id="1" w:author="ITC" w:date="2014-02-13T16:58:00Z">
      <w:r w:rsidRPr="00F117B1">
        <w:rPr>
          <w:rFonts w:ascii="Arial" w:hAnsi="Arial" w:cs="Arial"/>
        </w:rPr>
        <w:t>v.1</w:t>
      </w:r>
      <w:proofErr w:type="gramEnd"/>
      <w:r w:rsidRPr="00F117B1">
        <w:rPr>
          <w:rFonts w:ascii="Arial" w:hAnsi="Arial" w:cs="Arial"/>
        </w:rPr>
        <w:t xml:space="preserve"> 15Jan2014</w:t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75" w:rsidRDefault="005C1175" w:rsidP="003B056C">
      <w:pPr>
        <w:spacing w:after="0"/>
      </w:pPr>
      <w:r>
        <w:separator/>
      </w:r>
    </w:p>
  </w:footnote>
  <w:footnote w:type="continuationSeparator" w:id="0">
    <w:p w:rsidR="005C1175" w:rsidRDefault="005C1175" w:rsidP="003B05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6C" w:rsidRPr="005D78AE" w:rsidRDefault="003B056C" w:rsidP="003B056C">
    <w:pPr>
      <w:pStyle w:val="Header"/>
      <w:jc w:val="right"/>
      <w:rPr>
        <w:rFonts w:ascii="Arial" w:hAnsi="Arial" w:cs="Arial"/>
      </w:rPr>
    </w:pPr>
    <w:r w:rsidRPr="005D78AE">
      <w:rPr>
        <w:rFonts w:ascii="Arial" w:hAnsi="Arial" w:cs="Arial"/>
      </w:rPr>
      <w:t>Patient ID: _________________________</w:t>
    </w:r>
  </w:p>
  <w:p w:rsidR="003B056C" w:rsidRPr="005D78AE" w:rsidRDefault="003B056C" w:rsidP="003B056C">
    <w:pPr>
      <w:pStyle w:val="Header"/>
      <w:jc w:val="right"/>
      <w:rPr>
        <w:rFonts w:ascii="Arial" w:hAnsi="Arial" w:cs="Arial"/>
      </w:rPr>
    </w:pPr>
    <w:r w:rsidRPr="005D78AE">
      <w:rPr>
        <w:rFonts w:ascii="Arial" w:hAnsi="Arial" w:cs="Arial"/>
      </w:rPr>
      <w:t>Date: _________________________</w:t>
    </w:r>
  </w:p>
  <w:p w:rsidR="003B056C" w:rsidRPr="005D78AE" w:rsidRDefault="003B056C" w:rsidP="003B056C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6C"/>
    <w:rsid w:val="000D47F5"/>
    <w:rsid w:val="00171877"/>
    <w:rsid w:val="003B056C"/>
    <w:rsid w:val="005C1175"/>
    <w:rsid w:val="005D78AE"/>
    <w:rsid w:val="005E2AE9"/>
    <w:rsid w:val="00694AD0"/>
    <w:rsid w:val="007566DF"/>
    <w:rsid w:val="00792A7B"/>
    <w:rsid w:val="00A4044D"/>
    <w:rsid w:val="00C2368D"/>
    <w:rsid w:val="00CA6520"/>
    <w:rsid w:val="00DB5A50"/>
    <w:rsid w:val="00F1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6E7837-6690-4AAA-84B9-409F979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56C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05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5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05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Klim, Aleksandra</cp:lastModifiedBy>
  <cp:revision>2</cp:revision>
  <dcterms:created xsi:type="dcterms:W3CDTF">2015-05-08T23:25:00Z</dcterms:created>
  <dcterms:modified xsi:type="dcterms:W3CDTF">2015-05-08T23:25:00Z</dcterms:modified>
</cp:coreProperties>
</file>